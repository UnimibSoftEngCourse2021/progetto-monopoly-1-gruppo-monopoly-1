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C981B" w14:textId="3D8170F8" w:rsidR="000E3080" w:rsidRPr="00CB70D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Caso d’uso:</w:t>
      </w:r>
      <w:r w:rsidRPr="00CB70DC">
        <w:rPr>
          <w:rFonts w:cstheme="minorHAnsi"/>
        </w:rPr>
        <w:t xml:space="preserve"> UC</w:t>
      </w:r>
      <w:r w:rsidR="004A74E3">
        <w:rPr>
          <w:rFonts w:cstheme="minorHAnsi"/>
        </w:rPr>
        <w:t>10</w:t>
      </w:r>
      <w:r w:rsidRPr="00CB70DC">
        <w:rPr>
          <w:rFonts w:cstheme="minorHAnsi"/>
        </w:rPr>
        <w:t xml:space="preserve"> –</w:t>
      </w:r>
      <w:r w:rsidRPr="004A74E3">
        <w:rPr>
          <w:rFonts w:cstheme="minorHAnsi"/>
        </w:rPr>
        <w:t xml:space="preserve"> </w:t>
      </w:r>
      <w:del w:id="0" w:author="A" w:date="2020-12-30T15:49:00Z">
        <w:r w:rsidR="004A74E3" w:rsidRPr="004A74E3" w:rsidDel="000A7869">
          <w:rPr>
            <w:rFonts w:cstheme="minorHAnsi"/>
            <w:color w:val="000000"/>
          </w:rPr>
          <w:delText xml:space="preserve">Acquisto </w:delText>
        </w:r>
      </w:del>
      <w:ins w:id="1" w:author="A" w:date="2020-12-30T15:49:00Z">
        <w:r w:rsidR="000A7869" w:rsidRPr="004A74E3">
          <w:rPr>
            <w:rFonts w:cstheme="minorHAnsi"/>
            <w:color w:val="000000"/>
          </w:rPr>
          <w:t>Acquist</w:t>
        </w:r>
        <w:r w:rsidR="000A7869">
          <w:rPr>
            <w:rFonts w:cstheme="minorHAnsi"/>
            <w:color w:val="000000"/>
          </w:rPr>
          <w:t>a</w:t>
        </w:r>
        <w:r w:rsidR="000A7869" w:rsidRPr="004A74E3">
          <w:rPr>
            <w:rFonts w:cstheme="minorHAnsi"/>
            <w:color w:val="000000"/>
          </w:rPr>
          <w:t xml:space="preserve"> </w:t>
        </w:r>
      </w:ins>
      <w:del w:id="2" w:author="A" w:date="2020-12-30T15:49:00Z">
        <w:r w:rsidR="004A74E3" w:rsidRPr="004A74E3" w:rsidDel="000A7869">
          <w:rPr>
            <w:rFonts w:cstheme="minorHAnsi"/>
            <w:color w:val="000000"/>
          </w:rPr>
          <w:delText xml:space="preserve">di </w:delText>
        </w:r>
      </w:del>
      <w:r w:rsidR="004A74E3" w:rsidRPr="004A74E3">
        <w:rPr>
          <w:rFonts w:cstheme="minorHAnsi"/>
          <w:color w:val="000000"/>
        </w:rPr>
        <w:t>una proprietà</w:t>
      </w:r>
    </w:p>
    <w:p w14:paraId="51A403A6" w14:textId="084E14D1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Portata: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Monopoly</w:t>
      </w:r>
    </w:p>
    <w:p w14:paraId="1C2CC7DB" w14:textId="7CECB609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Livello:</w:t>
      </w:r>
      <w:r w:rsidRPr="00CB70DC">
        <w:rPr>
          <w:rFonts w:cstheme="minorHAnsi"/>
        </w:rPr>
        <w:t xml:space="preserve"> </w:t>
      </w:r>
      <w:r w:rsidR="00974927">
        <w:rPr>
          <w:rFonts w:cstheme="minorHAnsi"/>
        </w:rPr>
        <w:t>Sottofunzione</w:t>
      </w:r>
    </w:p>
    <w:p w14:paraId="7CFBDA25" w14:textId="76CF9378" w:rsidR="000E3080" w:rsidRPr="00CB70DC" w:rsidRDefault="000E3080" w:rsidP="000E3080">
      <w:pPr>
        <w:spacing w:after="0" w:line="240" w:lineRule="auto"/>
        <w:jc w:val="both"/>
        <w:rPr>
          <w:rFonts w:cstheme="minorHAnsi"/>
          <w:u w:val="single"/>
        </w:rPr>
      </w:pPr>
      <w:r w:rsidRPr="00A63ABF">
        <w:rPr>
          <w:rFonts w:cstheme="minorHAnsi"/>
          <w:b/>
          <w:bCs/>
          <w:u w:val="single"/>
        </w:rPr>
        <w:t>Attore primario:</w:t>
      </w:r>
      <w:r w:rsidRPr="00CB70DC">
        <w:rPr>
          <w:rFonts w:cstheme="minorHAnsi"/>
        </w:rPr>
        <w:t xml:space="preserve"> </w:t>
      </w:r>
      <w:r>
        <w:rPr>
          <w:rFonts w:cstheme="minorHAnsi"/>
        </w:rPr>
        <w:t>Giocatore</w:t>
      </w:r>
      <w:r w:rsidRPr="00CB70DC">
        <w:rPr>
          <w:rFonts w:cstheme="minorHAnsi"/>
        </w:rPr>
        <w:t xml:space="preserve"> </w:t>
      </w:r>
    </w:p>
    <w:p w14:paraId="64ECC97B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 xml:space="preserve">Parti interessate e interessi: </w:t>
      </w:r>
    </w:p>
    <w:p w14:paraId="6AFA6041" w14:textId="57CFF987" w:rsidR="000E3080" w:rsidRDefault="000E3080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Giocatore</w:t>
      </w:r>
      <w:r w:rsidRPr="00CB70DC">
        <w:rPr>
          <w:rFonts w:cstheme="minorHAnsi"/>
        </w:rPr>
        <w:t>: ha interesse a</w:t>
      </w:r>
      <w:ins w:id="3" w:author="A" w:date="2020-12-30T15:58:00Z">
        <w:r w:rsidR="00BC3874">
          <w:rPr>
            <w:rFonts w:cstheme="minorHAnsi"/>
          </w:rPr>
          <w:t>d acquistare una proprietà</w:t>
        </w:r>
      </w:ins>
      <w:r w:rsidRPr="00CB70DC">
        <w:rPr>
          <w:rFonts w:cstheme="minorHAnsi"/>
        </w:rPr>
        <w:t xml:space="preserve"> </w:t>
      </w:r>
      <w:del w:id="4" w:author="A" w:date="2020-12-30T15:58:00Z">
        <w:r w:rsidR="00974927" w:rsidDel="00BC3874">
          <w:rPr>
            <w:rFonts w:cstheme="minorHAnsi"/>
          </w:rPr>
          <w:delText xml:space="preserve">pagare </w:delText>
        </w:r>
      </w:del>
      <w:ins w:id="5" w:author="A" w:date="2020-12-30T15:58:00Z">
        <w:r w:rsidR="00BC3874">
          <w:rPr>
            <w:rFonts w:cstheme="minorHAnsi"/>
          </w:rPr>
          <w:t xml:space="preserve">pagando </w:t>
        </w:r>
      </w:ins>
      <w:r w:rsidR="00974927">
        <w:rPr>
          <w:rFonts w:cstheme="minorHAnsi"/>
        </w:rPr>
        <w:t xml:space="preserve">alla Banca </w:t>
      </w:r>
      <w:del w:id="6" w:author="A" w:date="2020-12-30T15:58:00Z">
        <w:r w:rsidR="00974927" w:rsidDel="00BC3874">
          <w:rPr>
            <w:rFonts w:cstheme="minorHAnsi"/>
          </w:rPr>
          <w:delText>l’importo</w:delText>
        </w:r>
      </w:del>
      <w:ins w:id="7" w:author="A" w:date="2020-12-30T15:58:00Z">
        <w:r w:rsidR="00BC3874">
          <w:rPr>
            <w:rFonts w:cstheme="minorHAnsi"/>
          </w:rPr>
          <w:t>un importo adeguato</w:t>
        </w:r>
      </w:ins>
      <w:del w:id="8" w:author="A" w:date="2020-12-30T15:58:00Z">
        <w:r w:rsidR="00974927" w:rsidDel="00BC3874">
          <w:rPr>
            <w:rFonts w:cstheme="minorHAnsi"/>
          </w:rPr>
          <w:delText xml:space="preserve"> </w:delText>
        </w:r>
        <w:r w:rsidR="004A74E3" w:rsidDel="00BC3874">
          <w:rPr>
            <w:rFonts w:cstheme="minorHAnsi"/>
          </w:rPr>
          <w:delText>per acquistare la proprietà</w:delText>
        </w:r>
      </w:del>
      <w:r w:rsidRPr="00CB70DC">
        <w:rPr>
          <w:rFonts w:cstheme="minorHAnsi"/>
        </w:rPr>
        <w:t>.</w:t>
      </w:r>
    </w:p>
    <w:p w14:paraId="34877A53" w14:textId="5B6D0B5D" w:rsidR="00974927" w:rsidRDefault="00974927" w:rsidP="000E3080">
      <w:pPr>
        <w:pStyle w:val="Paragrafoelenco"/>
        <w:numPr>
          <w:ilvl w:val="0"/>
          <w:numId w:val="2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Banca: ha interesse a ricevere dal Giocatore l’importo </w:t>
      </w:r>
      <w:del w:id="9" w:author="A" w:date="2020-12-30T15:59:00Z">
        <w:r w:rsidR="004A74E3" w:rsidDel="00BC3874">
          <w:rPr>
            <w:rFonts w:cstheme="minorHAnsi"/>
          </w:rPr>
          <w:delText xml:space="preserve">di </w:delText>
        </w:r>
      </w:del>
      <w:ins w:id="10" w:author="A" w:date="2020-12-30T15:59:00Z">
        <w:r w:rsidR="00BC3874">
          <w:rPr>
            <w:rFonts w:cstheme="minorHAnsi"/>
          </w:rPr>
          <w:t xml:space="preserve">per la </w:t>
        </w:r>
      </w:ins>
      <w:r w:rsidR="004A74E3">
        <w:rPr>
          <w:rFonts w:cstheme="minorHAnsi"/>
        </w:rPr>
        <w:t xml:space="preserve">vendita della </w:t>
      </w:r>
      <w:del w:id="11" w:author="A" w:date="2020-12-30T15:59:00Z">
        <w:r w:rsidR="004A74E3" w:rsidDel="00BC3874">
          <w:rPr>
            <w:rFonts w:cstheme="minorHAnsi"/>
          </w:rPr>
          <w:delText>casa</w:delText>
        </w:r>
      </w:del>
      <w:ins w:id="12" w:author="A" w:date="2020-12-30T15:59:00Z">
        <w:r w:rsidR="00BC3874">
          <w:rPr>
            <w:rFonts w:cstheme="minorHAnsi"/>
          </w:rPr>
          <w:t>proprietà</w:t>
        </w:r>
      </w:ins>
      <w:r>
        <w:rPr>
          <w:rFonts w:cstheme="minorHAnsi"/>
        </w:rPr>
        <w:t>.</w:t>
      </w:r>
    </w:p>
    <w:p w14:paraId="2F4519D4" w14:textId="0FA281B2" w:rsidR="001329C0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Pre-condizioni:</w:t>
      </w:r>
      <w:r w:rsidRPr="00CB70DC">
        <w:rPr>
          <w:rFonts w:cstheme="minorHAnsi"/>
        </w:rPr>
        <w:t xml:space="preserve"> </w:t>
      </w:r>
      <w:r w:rsidR="001329C0">
        <w:rPr>
          <w:rFonts w:cstheme="minorHAnsi"/>
        </w:rPr>
        <w:t>Il Giocatore si trova su una casella</w:t>
      </w:r>
      <w:r w:rsidR="003C0F35">
        <w:rPr>
          <w:rFonts w:cstheme="minorHAnsi"/>
        </w:rPr>
        <w:t xml:space="preserve"> </w:t>
      </w:r>
      <w:del w:id="13" w:author="A" w:date="2020-12-30T15:59:00Z">
        <w:r w:rsidR="003C0F35" w:rsidDel="004C53F2">
          <w:rPr>
            <w:rFonts w:cstheme="minorHAnsi"/>
          </w:rPr>
          <w:delText>libera</w:delText>
        </w:r>
      </w:del>
      <w:ins w:id="14" w:author="A" w:date="2020-12-30T15:59:00Z">
        <w:r w:rsidR="004C53F2">
          <w:rPr>
            <w:rFonts w:cstheme="minorHAnsi"/>
          </w:rPr>
          <w:t xml:space="preserve">di tipo Terreno, Stazione o Società che non è di proprietà di alcun </w:t>
        </w:r>
      </w:ins>
      <w:ins w:id="15" w:author="A" w:date="2020-12-30T16:00:00Z">
        <w:r w:rsidR="004C53F2">
          <w:rPr>
            <w:rFonts w:cstheme="minorHAnsi"/>
          </w:rPr>
          <w:t>giocatore</w:t>
        </w:r>
      </w:ins>
      <w:r w:rsidR="001329C0">
        <w:rPr>
          <w:rFonts w:cstheme="minorHAnsi"/>
        </w:rPr>
        <w:t>.</w:t>
      </w:r>
    </w:p>
    <w:p w14:paraId="469702A7" w14:textId="62B2C31C" w:rsidR="007A01FC" w:rsidRDefault="000E3080" w:rsidP="000E3080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Garanzia di successo:</w:t>
      </w:r>
      <w:r w:rsidRPr="00CB70DC">
        <w:rPr>
          <w:rFonts w:cstheme="minorHAnsi"/>
        </w:rPr>
        <w:t xml:space="preserve"> Il </w:t>
      </w:r>
      <w:r w:rsidR="007A01FC">
        <w:rPr>
          <w:rFonts w:cstheme="minorHAnsi"/>
        </w:rPr>
        <w:t xml:space="preserve">Giocatore </w:t>
      </w:r>
      <w:ins w:id="16" w:author="A" w:date="2020-12-30T16:00:00Z">
        <w:r w:rsidR="00DA1B44">
          <w:rPr>
            <w:rFonts w:cstheme="minorHAnsi"/>
          </w:rPr>
          <w:t xml:space="preserve">ha acquistato la proprietà </w:t>
        </w:r>
      </w:ins>
      <w:ins w:id="17" w:author="A" w:date="2020-12-30T16:01:00Z">
        <w:r w:rsidR="00DA1B44">
          <w:rPr>
            <w:rFonts w:cstheme="minorHAnsi"/>
          </w:rPr>
          <w:t xml:space="preserve">di </w:t>
        </w:r>
        <w:r w:rsidR="00DA1B44" w:rsidRPr="00DA1B44">
          <w:rPr>
            <w:rFonts w:cstheme="minorHAnsi"/>
          </w:rPr>
          <w:t>una casella di tipo Terreno, Stazione o Società</w:t>
        </w:r>
        <w:r w:rsidR="00DA1B44">
          <w:rPr>
            <w:rFonts w:cstheme="minorHAnsi"/>
          </w:rPr>
          <w:t xml:space="preserve"> corrispondendo </w:t>
        </w:r>
      </w:ins>
      <w:del w:id="18" w:author="A" w:date="2020-12-30T16:01:00Z">
        <w:r w:rsidR="001329C0" w:rsidDel="00DA1B44">
          <w:rPr>
            <w:rFonts w:cstheme="minorHAnsi"/>
          </w:rPr>
          <w:delText>che si trova su</w:delText>
        </w:r>
        <w:r w:rsidR="003C0F35" w:rsidDel="00DA1B44">
          <w:rPr>
            <w:rFonts w:cstheme="minorHAnsi"/>
          </w:rPr>
          <w:delText xml:space="preserve"> una</w:delText>
        </w:r>
        <w:r w:rsidR="001329C0" w:rsidDel="00DA1B44">
          <w:rPr>
            <w:rFonts w:cstheme="minorHAnsi"/>
          </w:rPr>
          <w:delText xml:space="preserve"> casella</w:delText>
        </w:r>
        <w:r w:rsidR="003C0F35" w:rsidDel="00DA1B44">
          <w:rPr>
            <w:rFonts w:cstheme="minorHAnsi"/>
          </w:rPr>
          <w:delText xml:space="preserve"> libera </w:delText>
        </w:r>
        <w:r w:rsidR="001329C0" w:rsidDel="00DA1B44">
          <w:rPr>
            <w:rFonts w:cstheme="minorHAnsi"/>
          </w:rPr>
          <w:delText xml:space="preserve">ha corrisposto </w:delText>
        </w:r>
      </w:del>
      <w:r w:rsidR="001329C0">
        <w:rPr>
          <w:rFonts w:cstheme="minorHAnsi"/>
        </w:rPr>
        <w:t xml:space="preserve">alla Banca l’importo </w:t>
      </w:r>
      <w:r w:rsidR="003C0F35">
        <w:rPr>
          <w:rFonts w:cstheme="minorHAnsi"/>
        </w:rPr>
        <w:t>per l’acquisto</w:t>
      </w:r>
      <w:r w:rsidR="007A01FC">
        <w:rPr>
          <w:rFonts w:cstheme="minorHAnsi"/>
        </w:rPr>
        <w:t>.</w:t>
      </w:r>
      <w:r w:rsidR="001329C0">
        <w:rPr>
          <w:rFonts w:cstheme="minorHAnsi"/>
        </w:rPr>
        <w:t xml:space="preserve"> La Banca ha incassato dal Giocatore l’importo.</w:t>
      </w:r>
    </w:p>
    <w:p w14:paraId="28B0D559" w14:textId="77777777" w:rsidR="000E3080" w:rsidRPr="00A63ABF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Scenario principale di successo:</w:t>
      </w:r>
    </w:p>
    <w:p w14:paraId="22F578AC" w14:textId="159AA2D6" w:rsidR="000E3080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caso d'uso inizia quando il </w:t>
      </w:r>
      <w:r w:rsidR="007A01FC">
        <w:rPr>
          <w:rFonts w:cstheme="minorHAnsi"/>
        </w:rPr>
        <w:t>Giocatore</w:t>
      </w:r>
      <w:ins w:id="19" w:author="A" w:date="2020-12-30T16:01:00Z">
        <w:r w:rsidR="00CA24C0">
          <w:rPr>
            <w:rFonts w:cstheme="minorHAnsi"/>
          </w:rPr>
          <w:t>, a seguito del lancio dei dadi,</w:t>
        </w:r>
      </w:ins>
      <w:r w:rsidRPr="00CB70DC">
        <w:rPr>
          <w:rFonts w:cstheme="minorHAnsi"/>
        </w:rPr>
        <w:t xml:space="preserve"> </w:t>
      </w:r>
      <w:r w:rsidR="008439F5">
        <w:rPr>
          <w:rFonts w:cstheme="minorHAnsi"/>
        </w:rPr>
        <w:t xml:space="preserve">si trova su una casella </w:t>
      </w:r>
      <w:ins w:id="20" w:author="A" w:date="2020-12-30T16:01:00Z">
        <w:r w:rsidR="00CA24C0" w:rsidRPr="00CA24C0">
          <w:rPr>
            <w:rFonts w:cstheme="minorHAnsi"/>
          </w:rPr>
          <w:t>di tipo Terreno, Stazione o Società che non è di proprietà di alcun giocatore</w:t>
        </w:r>
      </w:ins>
      <w:del w:id="21" w:author="A" w:date="2020-12-30T16:01:00Z">
        <w:r w:rsidR="003C0F35" w:rsidDel="00CA24C0">
          <w:rPr>
            <w:rFonts w:cstheme="minorHAnsi"/>
          </w:rPr>
          <w:delText>libera</w:delText>
        </w:r>
        <w:r w:rsidR="008439F5" w:rsidDel="00CA24C0">
          <w:rPr>
            <w:rFonts w:cstheme="minorHAnsi"/>
          </w:rPr>
          <w:delText xml:space="preserve"> a seguito del lancio dei dadi</w:delText>
        </w:r>
      </w:del>
      <w:r>
        <w:rPr>
          <w:rFonts w:cstheme="minorHAnsi"/>
        </w:rPr>
        <w:t>.</w:t>
      </w:r>
    </w:p>
    <w:p w14:paraId="7D54B80D" w14:textId="6A05BFDA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Il Giocatore </w:t>
      </w:r>
      <w:del w:id="22" w:author="A" w:date="2020-12-30T16:02:00Z">
        <w:r w:rsidDel="0089621F">
          <w:rPr>
            <w:rFonts w:cstheme="minorHAnsi"/>
          </w:rPr>
          <w:delText>preme il pulsante</w:delText>
        </w:r>
      </w:del>
      <w:ins w:id="23" w:author="A" w:date="2020-12-30T16:02:00Z">
        <w:r w:rsidR="0089621F">
          <w:rPr>
            <w:rFonts w:cstheme="minorHAnsi"/>
          </w:rPr>
          <w:t>seleziona la funzione relativa all’</w:t>
        </w:r>
      </w:ins>
      <w:del w:id="24" w:author="A" w:date="2020-12-30T16:02:00Z">
        <w:r w:rsidDel="0089621F">
          <w:rPr>
            <w:rFonts w:cstheme="minorHAnsi"/>
          </w:rPr>
          <w:delText xml:space="preserve"> </w:delText>
        </w:r>
      </w:del>
      <w:r>
        <w:rPr>
          <w:rFonts w:cstheme="minorHAnsi"/>
        </w:rPr>
        <w:t>acquist</w:t>
      </w:r>
      <w:ins w:id="25" w:author="A" w:date="2020-12-30T16:02:00Z">
        <w:r w:rsidR="0089621F">
          <w:rPr>
            <w:rFonts w:cstheme="minorHAnsi"/>
          </w:rPr>
          <w:t>o della</w:t>
        </w:r>
      </w:ins>
      <w:del w:id="26" w:author="A" w:date="2020-12-30T16:02:00Z">
        <w:r w:rsidDel="0089621F">
          <w:rPr>
            <w:rFonts w:cstheme="minorHAnsi"/>
          </w:rPr>
          <w:delText>a</w:delText>
        </w:r>
      </w:del>
      <w:r>
        <w:rPr>
          <w:rFonts w:cstheme="minorHAnsi"/>
        </w:rPr>
        <w:t xml:space="preserve"> proprietà.</w:t>
      </w:r>
    </w:p>
    <w:p w14:paraId="68291B01" w14:textId="6C330792" w:rsidR="003C0F35" w:rsidRDefault="003C0F35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verifica che il credito del Giocatore sia sufficiente.</w:t>
      </w:r>
    </w:p>
    <w:p w14:paraId="6A96BC21" w14:textId="10612C83" w:rsidR="004B44A8" w:rsidRDefault="000E3080" w:rsidP="000E3080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 w:rsidRPr="00CB70DC">
        <w:rPr>
          <w:rFonts w:cstheme="minorHAnsi"/>
        </w:rPr>
        <w:t xml:space="preserve">Il sistema </w:t>
      </w:r>
      <w:r w:rsidR="004B44A8">
        <w:rPr>
          <w:rFonts w:cstheme="minorHAnsi"/>
        </w:rPr>
        <w:t>preleva da</w:t>
      </w:r>
      <w:r w:rsidR="003C0F35">
        <w:rPr>
          <w:rFonts w:cstheme="minorHAnsi"/>
        </w:rPr>
        <w:t xml:space="preserve">l credito </w:t>
      </w:r>
      <w:r w:rsidR="004B44A8">
        <w:rPr>
          <w:rFonts w:cstheme="minorHAnsi"/>
        </w:rPr>
        <w:t>del Giocatore una somma pari al</w:t>
      </w:r>
      <w:r w:rsidR="003C0F35">
        <w:rPr>
          <w:rFonts w:cstheme="minorHAnsi"/>
        </w:rPr>
        <w:t xml:space="preserve"> prezzo di vendita della proprietà</w:t>
      </w:r>
      <w:r w:rsidR="004B44A8">
        <w:rPr>
          <w:rFonts w:cstheme="minorHAnsi"/>
        </w:rPr>
        <w:t>.</w:t>
      </w:r>
    </w:p>
    <w:p w14:paraId="7FDE2F8C" w14:textId="65CA885C" w:rsidR="000E3080" w:rsidRDefault="000E3080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bookmarkStart w:id="27" w:name="_Hlk40611126"/>
      <w:r>
        <w:rPr>
          <w:rFonts w:cstheme="minorHAnsi"/>
        </w:rPr>
        <w:t xml:space="preserve">Il </w:t>
      </w:r>
      <w:bookmarkEnd w:id="27"/>
      <w:r w:rsidR="004B44A8">
        <w:rPr>
          <w:rFonts w:cstheme="minorHAnsi"/>
        </w:rPr>
        <w:t xml:space="preserve">sistema assegna </w:t>
      </w:r>
      <w:ins w:id="28" w:author="A" w:date="2020-12-30T16:27:00Z">
        <w:r w:rsidR="00EB78EC">
          <w:rPr>
            <w:rFonts w:cstheme="minorHAnsi"/>
          </w:rPr>
          <w:t>alla Banca</w:t>
        </w:r>
        <w:r w:rsidR="00EB78EC">
          <w:rPr>
            <w:rFonts w:cstheme="minorHAnsi"/>
          </w:rPr>
          <w:t xml:space="preserve"> </w:t>
        </w:r>
      </w:ins>
      <w:r w:rsidR="004B44A8">
        <w:rPr>
          <w:rFonts w:cstheme="minorHAnsi"/>
        </w:rPr>
        <w:t>la somma prelevata</w:t>
      </w:r>
      <w:ins w:id="29" w:author="A" w:date="2020-12-30T16:27:00Z">
        <w:r w:rsidR="00EB78EC">
          <w:rPr>
            <w:rFonts w:cstheme="minorHAnsi"/>
          </w:rPr>
          <w:t xml:space="preserve"> dal Giocatore</w:t>
        </w:r>
      </w:ins>
      <w:del w:id="30" w:author="A" w:date="2020-12-30T16:27:00Z">
        <w:r w:rsidR="004B44A8" w:rsidDel="00EB78EC">
          <w:rPr>
            <w:rFonts w:cstheme="minorHAnsi"/>
          </w:rPr>
          <w:delText xml:space="preserve"> alla Banca</w:delText>
        </w:r>
      </w:del>
      <w:r w:rsidR="007A01FC">
        <w:rPr>
          <w:rFonts w:cstheme="minorHAnsi"/>
        </w:rPr>
        <w:t>.</w:t>
      </w:r>
    </w:p>
    <w:p w14:paraId="2F22B723" w14:textId="728FA3B0" w:rsidR="003C0F35" w:rsidRDefault="003C0F35" w:rsidP="007A01FC">
      <w:pPr>
        <w:pStyle w:val="Paragrafoelenco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Il sistema assegna al Giocatore la proprietà.</w:t>
      </w:r>
    </w:p>
    <w:p w14:paraId="09D30BE4" w14:textId="3A5FA20E" w:rsidR="000E3080" w:rsidRDefault="000E3080" w:rsidP="000E3080">
      <w:pPr>
        <w:spacing w:after="0" w:line="240" w:lineRule="auto"/>
        <w:jc w:val="both"/>
        <w:rPr>
          <w:rFonts w:cstheme="minorHAnsi"/>
          <w:b/>
          <w:bCs/>
          <w:u w:val="single"/>
        </w:rPr>
      </w:pPr>
      <w:r w:rsidRPr="00A63ABF">
        <w:rPr>
          <w:rFonts w:cstheme="minorHAnsi"/>
          <w:b/>
          <w:bCs/>
          <w:u w:val="single"/>
        </w:rPr>
        <w:t>Estensioni:</w:t>
      </w:r>
    </w:p>
    <w:p w14:paraId="0BD31055" w14:textId="1A0D6E0E" w:rsidR="00152699" w:rsidRPr="009A2F9A" w:rsidRDefault="00152699" w:rsidP="00152699">
      <w:pPr>
        <w:spacing w:after="0" w:line="240" w:lineRule="auto"/>
        <w:ind w:left="709" w:hanging="349"/>
        <w:jc w:val="both"/>
        <w:rPr>
          <w:ins w:id="31" w:author="A" w:date="2020-12-30T16:10:00Z"/>
          <w:rFonts w:cstheme="minorHAnsi"/>
        </w:rPr>
      </w:pPr>
      <w:ins w:id="32" w:author="A" w:date="2020-12-30T16:10:00Z">
        <w:r>
          <w:rPr>
            <w:rFonts w:cstheme="minorHAnsi"/>
          </w:rPr>
          <w:t>2a</w:t>
        </w:r>
        <w:r w:rsidRPr="009A2F9A">
          <w:rPr>
            <w:rFonts w:cstheme="minorHAnsi"/>
          </w:rPr>
          <w:t xml:space="preserve">. </w:t>
        </w:r>
        <w:r w:rsidRPr="00AE344F">
          <w:rPr>
            <w:rFonts w:cstheme="minorHAnsi"/>
          </w:rPr>
          <w:t xml:space="preserve">Il </w:t>
        </w:r>
        <w:r>
          <w:rPr>
            <w:rFonts w:cstheme="minorHAnsi"/>
          </w:rPr>
          <w:t>Giocatore non seleziona la funzione relativa all’acquisto della proprietà</w:t>
        </w:r>
        <w:r w:rsidRPr="009A2F9A">
          <w:rPr>
            <w:rFonts w:cstheme="minorHAnsi"/>
          </w:rPr>
          <w:t>:</w:t>
        </w:r>
      </w:ins>
    </w:p>
    <w:p w14:paraId="79A8C240" w14:textId="77777777" w:rsidR="008F1AD1" w:rsidRDefault="00152699" w:rsidP="00152699">
      <w:pPr>
        <w:numPr>
          <w:ilvl w:val="0"/>
          <w:numId w:val="3"/>
        </w:numPr>
        <w:spacing w:after="0" w:line="240" w:lineRule="auto"/>
        <w:jc w:val="both"/>
        <w:rPr>
          <w:ins w:id="33" w:author="A" w:date="2020-12-30T19:41:00Z"/>
          <w:rFonts w:cstheme="minorHAnsi"/>
        </w:rPr>
      </w:pPr>
      <w:ins w:id="34" w:author="A" w:date="2020-12-30T16:10:00Z">
        <w:r w:rsidRPr="000D78ED">
          <w:rPr>
            <w:rFonts w:cstheme="minorHAnsi"/>
          </w:rPr>
          <w:t xml:space="preserve">Il </w:t>
        </w:r>
      </w:ins>
      <w:ins w:id="35" w:author="A" w:date="2020-12-30T16:11:00Z">
        <w:r w:rsidR="00D11862">
          <w:rPr>
            <w:rFonts w:cstheme="minorHAnsi"/>
          </w:rPr>
          <w:t xml:space="preserve">sistema mette all’asta la proprietà della casella </w:t>
        </w:r>
        <w:r w:rsidR="00D11862" w:rsidRPr="00D11862">
          <w:rPr>
            <w:rFonts w:cstheme="minorHAnsi"/>
          </w:rPr>
          <w:t>di tipo Terreno, Stazione o Società</w:t>
        </w:r>
        <w:r w:rsidR="00D11862">
          <w:rPr>
            <w:rFonts w:cstheme="minorHAnsi"/>
          </w:rPr>
          <w:t xml:space="preserve"> su cui si trova il Giocatore</w:t>
        </w:r>
      </w:ins>
      <w:ins w:id="36" w:author="A" w:date="2020-12-30T16:10:00Z">
        <w:r w:rsidRPr="009A2F9A">
          <w:rPr>
            <w:rFonts w:cstheme="minorHAnsi"/>
          </w:rPr>
          <w:t>.</w:t>
        </w:r>
      </w:ins>
      <w:ins w:id="37" w:author="A" w:date="2020-12-30T16:11:00Z">
        <w:r w:rsidR="00D11862">
          <w:rPr>
            <w:rFonts w:cstheme="minorHAnsi"/>
          </w:rPr>
          <w:t xml:space="preserve"> </w:t>
        </w:r>
      </w:ins>
      <w:ins w:id="38" w:author="A" w:date="2020-12-30T16:12:00Z">
        <w:r w:rsidR="00D11862">
          <w:rPr>
            <w:rFonts w:cstheme="minorHAnsi"/>
          </w:rPr>
          <w:t>Il prezzo di partenza per l’asta è di € 5 per qualsiasi proprietà.</w:t>
        </w:r>
      </w:ins>
    </w:p>
    <w:p w14:paraId="3B264AEC" w14:textId="6397DA5E" w:rsidR="00152699" w:rsidRDefault="008F1AD1" w:rsidP="008F1AD1">
      <w:pPr>
        <w:spacing w:after="0" w:line="240" w:lineRule="auto"/>
        <w:ind w:left="705"/>
        <w:jc w:val="both"/>
        <w:rPr>
          <w:ins w:id="39" w:author="A" w:date="2020-12-30T19:44:00Z"/>
          <w:rFonts w:cstheme="minorHAnsi"/>
        </w:rPr>
      </w:pPr>
      <w:ins w:id="40" w:author="A" w:date="2020-12-30T19:41:00Z">
        <w:r>
          <w:rPr>
            <w:rFonts w:cstheme="minorHAnsi"/>
          </w:rPr>
          <w:t>2a.</w:t>
        </w:r>
      </w:ins>
      <w:ins w:id="41" w:author="A" w:date="2020-12-30T19:42:00Z">
        <w:r>
          <w:rPr>
            <w:rFonts w:cstheme="minorHAnsi"/>
          </w:rPr>
          <w:t xml:space="preserve"> </w:t>
        </w:r>
      </w:ins>
      <w:ins w:id="42" w:author="A" w:date="2020-12-30T16:11:00Z">
        <w:r w:rsidR="00D11862">
          <w:rPr>
            <w:rFonts w:cstheme="minorHAnsi"/>
          </w:rPr>
          <w:t xml:space="preserve"> </w:t>
        </w:r>
      </w:ins>
      <w:ins w:id="43" w:author="A" w:date="2020-12-30T19:44:00Z">
        <w:r>
          <w:rPr>
            <w:rFonts w:cstheme="minorHAnsi"/>
          </w:rPr>
          <w:t>Un giocatore vince l’asta.</w:t>
        </w:r>
      </w:ins>
    </w:p>
    <w:p w14:paraId="7D158E15" w14:textId="48B1CB04" w:rsidR="008F1AD1" w:rsidRPr="008F1AD1" w:rsidRDefault="008F1AD1" w:rsidP="008F1AD1">
      <w:pPr>
        <w:pStyle w:val="Paragrafoelenco"/>
        <w:numPr>
          <w:ilvl w:val="0"/>
          <w:numId w:val="25"/>
        </w:numPr>
        <w:rPr>
          <w:ins w:id="44" w:author="A" w:date="2020-12-30T19:45:00Z"/>
          <w:rFonts w:cstheme="minorHAnsi"/>
        </w:rPr>
      </w:pPr>
      <w:ins w:id="45" w:author="A" w:date="2020-12-30T19:45:00Z">
        <w:r w:rsidRPr="008F1AD1">
          <w:rPr>
            <w:rFonts w:cstheme="minorHAnsi"/>
          </w:rPr>
          <w:t>Il sistema preleva dal giocatore che vinto l’asta il prezzo di acquisto.</w:t>
        </w:r>
      </w:ins>
    </w:p>
    <w:p w14:paraId="53A134F2" w14:textId="68B0B5FF" w:rsidR="008F1AD1" w:rsidRDefault="008F1AD1" w:rsidP="008F1AD1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ins w:id="46" w:author="A" w:date="2020-12-30T19:45:00Z"/>
          <w:rFonts w:cstheme="minorHAnsi"/>
        </w:rPr>
      </w:pPr>
      <w:ins w:id="47" w:author="A" w:date="2020-12-30T19:45:00Z">
        <w:r w:rsidRPr="008F1AD1">
          <w:rPr>
            <w:rFonts w:cstheme="minorHAnsi"/>
          </w:rPr>
          <w:t>Il sistema assegna alla Banca la somma prelevata dal giocatore che ha vinto l’asta.</w:t>
        </w:r>
      </w:ins>
    </w:p>
    <w:p w14:paraId="5E42F045" w14:textId="2691693C" w:rsidR="008F1AD1" w:rsidRPr="008F1AD1" w:rsidRDefault="008F1AD1" w:rsidP="008F1AD1">
      <w:pPr>
        <w:pStyle w:val="Paragrafoelenco"/>
        <w:numPr>
          <w:ilvl w:val="0"/>
          <w:numId w:val="25"/>
        </w:numPr>
        <w:spacing w:after="0" w:line="240" w:lineRule="auto"/>
        <w:jc w:val="both"/>
        <w:rPr>
          <w:ins w:id="48" w:author="A" w:date="2020-12-30T19:44:00Z"/>
          <w:rFonts w:cstheme="minorHAnsi"/>
          <w:rPrChange w:id="49" w:author="A" w:date="2020-12-30T19:45:00Z">
            <w:rPr>
              <w:ins w:id="50" w:author="A" w:date="2020-12-30T19:44:00Z"/>
            </w:rPr>
          </w:rPrChange>
        </w:rPr>
        <w:pPrChange w:id="51" w:author="A" w:date="2020-12-30T19:45:00Z">
          <w:pPr>
            <w:spacing w:after="0" w:line="240" w:lineRule="auto"/>
            <w:ind w:left="705"/>
            <w:jc w:val="both"/>
          </w:pPr>
        </w:pPrChange>
      </w:pPr>
      <w:ins w:id="52" w:author="A" w:date="2020-12-30T19:45:00Z">
        <w:r w:rsidRPr="008F1AD1">
          <w:rPr>
            <w:rFonts w:cstheme="minorHAnsi"/>
          </w:rPr>
          <w:t>Il sistema assegna la proprietà della casella di tipo Terreno, Stazione o Società su cui si trova il Giocatore al giocatore che ha vinto l’asta.</w:t>
        </w:r>
      </w:ins>
    </w:p>
    <w:p w14:paraId="62A1530F" w14:textId="77777777" w:rsidR="008F1AD1" w:rsidRDefault="008F1AD1" w:rsidP="008F1AD1">
      <w:pPr>
        <w:spacing w:after="0" w:line="240" w:lineRule="auto"/>
        <w:ind w:left="705"/>
        <w:jc w:val="both"/>
        <w:rPr>
          <w:ins w:id="53" w:author="A" w:date="2020-12-30T19:46:00Z"/>
          <w:rFonts w:cstheme="minorHAnsi"/>
        </w:rPr>
      </w:pPr>
      <w:ins w:id="54" w:author="A" w:date="2020-12-30T19:44:00Z">
        <w:r>
          <w:rPr>
            <w:rFonts w:cstheme="minorHAnsi"/>
          </w:rPr>
          <w:tab/>
        </w:r>
      </w:ins>
      <w:ins w:id="55" w:author="A" w:date="2020-12-30T19:46:00Z">
        <w:r>
          <w:rPr>
            <w:rFonts w:cstheme="minorHAnsi"/>
          </w:rPr>
          <w:t>2b. Nessun giocatore partecipa all’asta.</w:t>
        </w:r>
      </w:ins>
    </w:p>
    <w:p w14:paraId="30FDAD30" w14:textId="2613A365" w:rsidR="008F1AD1" w:rsidRPr="008F1AD1" w:rsidRDefault="008F1AD1" w:rsidP="008F1AD1">
      <w:pPr>
        <w:pStyle w:val="Paragrafoelenco"/>
        <w:numPr>
          <w:ilvl w:val="0"/>
          <w:numId w:val="27"/>
        </w:numPr>
        <w:spacing w:after="0" w:line="240" w:lineRule="auto"/>
        <w:jc w:val="both"/>
        <w:rPr>
          <w:ins w:id="56" w:author="A" w:date="2020-12-30T16:10:00Z"/>
          <w:rFonts w:cstheme="minorHAnsi"/>
          <w:rPrChange w:id="57" w:author="A" w:date="2020-12-30T19:46:00Z">
            <w:rPr>
              <w:ins w:id="58" w:author="A" w:date="2020-12-30T16:10:00Z"/>
            </w:rPr>
          </w:rPrChange>
        </w:rPr>
        <w:pPrChange w:id="59" w:author="A" w:date="2020-12-30T19:46:00Z">
          <w:pPr>
            <w:numPr>
              <w:numId w:val="3"/>
            </w:numPr>
            <w:spacing w:after="0" w:line="240" w:lineRule="auto"/>
            <w:ind w:left="1065" w:hanging="360"/>
            <w:jc w:val="both"/>
          </w:pPr>
        </w:pPrChange>
      </w:pPr>
      <w:ins w:id="60" w:author="A" w:date="2020-12-30T19:46:00Z">
        <w:r>
          <w:rPr>
            <w:rFonts w:cstheme="minorHAnsi"/>
          </w:rPr>
          <w:t>Il caso d’uso termina con un insuccesso.</w:t>
        </w:r>
        <w:r w:rsidRPr="008F1AD1">
          <w:rPr>
            <w:rFonts w:cstheme="minorHAnsi"/>
            <w:rPrChange w:id="61" w:author="A" w:date="2020-12-30T19:46:00Z">
              <w:rPr/>
            </w:rPrChange>
          </w:rPr>
          <w:t xml:space="preserve"> </w:t>
        </w:r>
      </w:ins>
    </w:p>
    <w:p w14:paraId="01D8C7AF" w14:textId="0A0CC7B0" w:rsidR="00152699" w:rsidRPr="00D11862" w:rsidDel="00EB78EC" w:rsidRDefault="00152699">
      <w:pPr>
        <w:numPr>
          <w:ilvl w:val="0"/>
          <w:numId w:val="3"/>
        </w:numPr>
        <w:spacing w:after="0" w:line="240" w:lineRule="auto"/>
        <w:jc w:val="both"/>
        <w:rPr>
          <w:del w:id="62" w:author="A" w:date="2020-12-30T16:27:00Z"/>
          <w:rFonts w:cstheme="minorHAnsi"/>
          <w:rPrChange w:id="63" w:author="A" w:date="2020-12-30T16:13:00Z">
            <w:rPr>
              <w:del w:id="64" w:author="A" w:date="2020-12-30T16:27:00Z"/>
              <w:rFonts w:cstheme="minorHAnsi"/>
              <w:b/>
              <w:bCs/>
              <w:u w:val="single"/>
            </w:rPr>
          </w:rPrChange>
        </w:rPr>
        <w:pPrChange w:id="65" w:author="A" w:date="2020-12-30T16:13:00Z">
          <w:pPr>
            <w:spacing w:after="0" w:line="240" w:lineRule="auto"/>
            <w:jc w:val="both"/>
          </w:pPr>
        </w:pPrChange>
      </w:pPr>
    </w:p>
    <w:p w14:paraId="007BF164" w14:textId="5E1966F2" w:rsidR="000E3080" w:rsidRPr="009A2F9A" w:rsidRDefault="003C0F35" w:rsidP="000E3080">
      <w:pPr>
        <w:spacing w:after="0" w:line="240" w:lineRule="auto"/>
        <w:ind w:left="709" w:hanging="349"/>
        <w:jc w:val="both"/>
        <w:rPr>
          <w:rFonts w:cstheme="minorHAnsi"/>
        </w:rPr>
      </w:pPr>
      <w:bookmarkStart w:id="66" w:name="_Hlk60237048"/>
      <w:bookmarkStart w:id="67" w:name="_Hlk60138778"/>
      <w:r>
        <w:rPr>
          <w:rFonts w:cstheme="minorHAnsi"/>
        </w:rPr>
        <w:t>3</w:t>
      </w:r>
      <w:r w:rsidR="000E3080">
        <w:rPr>
          <w:rFonts w:cstheme="minorHAnsi"/>
        </w:rPr>
        <w:t>a</w:t>
      </w:r>
      <w:r w:rsidR="000E3080" w:rsidRPr="009A2F9A">
        <w:rPr>
          <w:rFonts w:cstheme="minorHAnsi"/>
        </w:rPr>
        <w:t xml:space="preserve">. </w:t>
      </w:r>
      <w:r w:rsidR="000E3080" w:rsidRPr="00AE344F">
        <w:rPr>
          <w:rFonts w:cstheme="minorHAnsi"/>
        </w:rPr>
        <w:t xml:space="preserve">Il </w:t>
      </w:r>
      <w:r w:rsidR="0022571D">
        <w:rPr>
          <w:rFonts w:cstheme="minorHAnsi"/>
        </w:rPr>
        <w:t xml:space="preserve">Giocatore </w:t>
      </w:r>
      <w:r w:rsidR="004B44A8">
        <w:rPr>
          <w:rFonts w:cstheme="minorHAnsi"/>
        </w:rPr>
        <w:t xml:space="preserve">dispone di una quantità di denaro insufficiente a pagare la </w:t>
      </w:r>
      <w:r>
        <w:rPr>
          <w:rFonts w:cstheme="minorHAnsi"/>
        </w:rPr>
        <w:t>proprietà</w:t>
      </w:r>
      <w:r w:rsidR="004B44A8">
        <w:rPr>
          <w:rFonts w:cstheme="minorHAnsi"/>
        </w:rPr>
        <w:t xml:space="preserve">, ma </w:t>
      </w:r>
      <w:r w:rsidR="00A87E6E">
        <w:rPr>
          <w:rFonts w:cstheme="minorHAnsi"/>
        </w:rPr>
        <w:t xml:space="preserve">dispone di </w:t>
      </w:r>
      <w:r w:rsidR="00AD04F8">
        <w:rPr>
          <w:rFonts w:cstheme="minorHAnsi"/>
        </w:rPr>
        <w:t xml:space="preserve">proprietà </w:t>
      </w:r>
      <w:r w:rsidR="00A87E6E">
        <w:rPr>
          <w:rFonts w:cstheme="minorHAnsi"/>
        </w:rPr>
        <w:t>su cui ha costruito case o alberghi</w:t>
      </w:r>
      <w:r w:rsidR="000E3080" w:rsidRPr="009A2F9A">
        <w:rPr>
          <w:rFonts w:cstheme="minorHAnsi"/>
        </w:rPr>
        <w:t>:</w:t>
      </w:r>
    </w:p>
    <w:p w14:paraId="2DE8285A" w14:textId="0BD9BA49" w:rsidR="000E3080" w:rsidRDefault="000E3080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  <w:pPrChange w:id="68" w:author="A" w:date="2020-12-30T16:21:00Z">
          <w:pPr>
            <w:numPr>
              <w:numId w:val="3"/>
            </w:numPr>
            <w:spacing w:after="0" w:line="240" w:lineRule="auto"/>
            <w:ind w:left="1065" w:hanging="360"/>
            <w:jc w:val="both"/>
          </w:pPr>
        </w:pPrChange>
      </w:pPr>
      <w:r w:rsidRPr="000D78ED">
        <w:rPr>
          <w:rFonts w:cstheme="minorHAnsi"/>
        </w:rPr>
        <w:t xml:space="preserve">Il </w:t>
      </w:r>
      <w:r w:rsidR="00A87E6E"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 w:rsidR="0022571D">
        <w:rPr>
          <w:rFonts w:cstheme="minorHAnsi"/>
        </w:rPr>
        <w:t>avvia il caso d’uso “</w:t>
      </w:r>
      <w:r w:rsidR="0022571D" w:rsidRPr="0022571D">
        <w:rPr>
          <w:rFonts w:cstheme="minorHAnsi"/>
          <w:u w:val="single"/>
        </w:rPr>
        <w:t xml:space="preserve">UC___ - </w:t>
      </w:r>
      <w:r w:rsidR="00A87E6E">
        <w:rPr>
          <w:rFonts w:cstheme="minorHAnsi"/>
          <w:u w:val="single"/>
        </w:rPr>
        <w:t>Vendi case e alberghi</w:t>
      </w:r>
      <w:r w:rsidR="0022571D"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3ACC3206" w14:textId="6C299E5A" w:rsidR="008971BC" w:rsidRDefault="008971BC">
      <w:pPr>
        <w:numPr>
          <w:ilvl w:val="0"/>
          <w:numId w:val="22"/>
        </w:numPr>
        <w:spacing w:after="0" w:line="240" w:lineRule="auto"/>
        <w:jc w:val="both"/>
        <w:rPr>
          <w:rFonts w:cstheme="minorHAnsi"/>
        </w:rPr>
        <w:pPrChange w:id="69" w:author="A" w:date="2020-12-30T16:21:00Z">
          <w:pPr>
            <w:numPr>
              <w:numId w:val="3"/>
            </w:numPr>
            <w:spacing w:after="0" w:line="240" w:lineRule="auto"/>
            <w:ind w:left="1065" w:hanging="360"/>
            <w:jc w:val="both"/>
          </w:pPr>
        </w:pPrChange>
      </w:pPr>
      <w:r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>
        <w:rPr>
          <w:rFonts w:cstheme="minorHAnsi"/>
        </w:rPr>
        <w:t xml:space="preserve"> dello scenario principale di successo. </w:t>
      </w:r>
    </w:p>
    <w:bookmarkEnd w:id="66"/>
    <w:p w14:paraId="2CFEAFD6" w14:textId="047FBD6B" w:rsidR="008971BC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8971BC">
        <w:rPr>
          <w:rFonts w:cstheme="minorHAnsi"/>
        </w:rPr>
        <w:t>b</w:t>
      </w:r>
      <w:r w:rsidR="008971BC" w:rsidRPr="009A2F9A">
        <w:rPr>
          <w:rFonts w:cstheme="minorHAnsi"/>
        </w:rPr>
        <w:t xml:space="preserve">. </w:t>
      </w:r>
      <w:r w:rsidR="008971BC" w:rsidRPr="00AE344F">
        <w:rPr>
          <w:rFonts w:cstheme="minorHAnsi"/>
        </w:rPr>
        <w:t xml:space="preserve">Il </w:t>
      </w:r>
      <w:r w:rsidR="008971BC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8971BC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8971BC">
        <w:rPr>
          <w:rFonts w:cstheme="minorHAnsi"/>
        </w:rPr>
        <w:t xml:space="preserve"> liber</w:t>
      </w:r>
      <w:r w:rsidR="00AD04F8">
        <w:rPr>
          <w:rFonts w:cstheme="minorHAnsi"/>
        </w:rPr>
        <w:t>e</w:t>
      </w:r>
      <w:r w:rsidR="008971BC">
        <w:rPr>
          <w:rFonts w:cstheme="minorHAnsi"/>
        </w:rPr>
        <w:t xml:space="preserve"> da ipoteca</w:t>
      </w:r>
      <w:r w:rsidR="008971BC" w:rsidRPr="009A2F9A">
        <w:rPr>
          <w:rFonts w:cstheme="minorHAnsi"/>
        </w:rPr>
        <w:t>:</w:t>
      </w:r>
    </w:p>
    <w:p w14:paraId="0DCEDBDE" w14:textId="5AE0D388" w:rsidR="008971BC" w:rsidRDefault="008971BC" w:rsidP="008971BC">
      <w:pPr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>Ipoteca 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5FEB40D1" w14:textId="66FD0C2B" w:rsidR="008971BC" w:rsidRPr="008971BC" w:rsidRDefault="008971BC" w:rsidP="008971BC">
      <w:pPr>
        <w:pStyle w:val="Paragrafoelenco"/>
        <w:numPr>
          <w:ilvl w:val="0"/>
          <w:numId w:val="18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 w:rsidRPr="008971BC">
        <w:rPr>
          <w:rFonts w:cstheme="minorHAnsi"/>
        </w:rPr>
        <w:t xml:space="preserve"> dello scenario principale di successo.</w:t>
      </w:r>
    </w:p>
    <w:p w14:paraId="1E64D452" w14:textId="133E0DE3" w:rsidR="00A87E6E" w:rsidRPr="009A2F9A" w:rsidRDefault="003C0F35" w:rsidP="008971BC">
      <w:pPr>
        <w:spacing w:after="0" w:line="240" w:lineRule="auto"/>
        <w:ind w:left="709" w:hanging="349"/>
        <w:jc w:val="both"/>
        <w:rPr>
          <w:rFonts w:cstheme="minorHAnsi"/>
        </w:rPr>
      </w:pPr>
      <w:bookmarkStart w:id="70" w:name="_Hlk60138922"/>
      <w:bookmarkStart w:id="71" w:name="_Hlk60139072"/>
      <w:bookmarkEnd w:id="67"/>
      <w:r>
        <w:rPr>
          <w:rFonts w:cstheme="minorHAnsi"/>
        </w:rPr>
        <w:t>3</w:t>
      </w:r>
      <w:r w:rsidR="008971BC">
        <w:rPr>
          <w:rFonts w:cstheme="minorHAnsi"/>
        </w:rPr>
        <w:t>c</w:t>
      </w:r>
      <w:r w:rsidR="00A87E6E" w:rsidRPr="009A2F9A">
        <w:rPr>
          <w:rFonts w:cstheme="minorHAnsi"/>
        </w:rPr>
        <w:t xml:space="preserve">. </w:t>
      </w:r>
      <w:bookmarkStart w:id="72" w:name="_Hlk60138916"/>
      <w:r w:rsidR="00A87E6E" w:rsidRPr="00AE344F">
        <w:rPr>
          <w:rFonts w:cstheme="minorHAnsi"/>
        </w:rPr>
        <w:t xml:space="preserve">Il </w:t>
      </w:r>
      <w:r w:rsidR="00A87E6E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A87E6E">
        <w:rPr>
          <w:rFonts w:cstheme="minorHAnsi"/>
        </w:rPr>
        <w:t xml:space="preserve">, ma dispone di </w:t>
      </w:r>
      <w:r w:rsidR="00AD04F8">
        <w:rPr>
          <w:rFonts w:cstheme="minorHAnsi"/>
        </w:rPr>
        <w:t>proprietà</w:t>
      </w:r>
      <w:r w:rsidR="00A87E6E">
        <w:rPr>
          <w:rFonts w:cstheme="minorHAnsi"/>
        </w:rPr>
        <w:t xml:space="preserve"> </w:t>
      </w:r>
      <w:r w:rsidR="004F1895">
        <w:rPr>
          <w:rFonts w:cstheme="minorHAnsi"/>
        </w:rPr>
        <w:t>ipotecat</w:t>
      </w:r>
      <w:r w:rsidR="00AD04F8">
        <w:rPr>
          <w:rFonts w:cstheme="minorHAnsi"/>
        </w:rPr>
        <w:t>e:</w:t>
      </w:r>
    </w:p>
    <w:p w14:paraId="1D320DDB" w14:textId="7E179838" w:rsidR="00A87E6E" w:rsidRDefault="00A87E6E" w:rsidP="008971BC">
      <w:pPr>
        <w:numPr>
          <w:ilvl w:val="0"/>
          <w:numId w:val="19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>
        <w:rPr>
          <w:rFonts w:cstheme="minorHAnsi"/>
        </w:rPr>
        <w:t>Giocatore</w:t>
      </w:r>
      <w:r w:rsidRPr="000D78ED">
        <w:rPr>
          <w:rFonts w:cstheme="minorHAnsi"/>
        </w:rPr>
        <w:t xml:space="preserve"> </w:t>
      </w:r>
      <w:r>
        <w:rPr>
          <w:rFonts w:cstheme="minorHAnsi"/>
        </w:rPr>
        <w:t>avvia il caso d’uso “</w:t>
      </w:r>
      <w:r w:rsidRPr="0022571D">
        <w:rPr>
          <w:rFonts w:cstheme="minorHAnsi"/>
          <w:u w:val="single"/>
        </w:rPr>
        <w:t xml:space="preserve">UC___ - </w:t>
      </w:r>
      <w:r>
        <w:rPr>
          <w:rFonts w:cstheme="minorHAnsi"/>
          <w:u w:val="single"/>
        </w:rPr>
        <w:t xml:space="preserve">Vendi </w:t>
      </w:r>
      <w:r w:rsidR="004F1895">
        <w:rPr>
          <w:rFonts w:cstheme="minorHAnsi"/>
          <w:u w:val="single"/>
        </w:rPr>
        <w:t>proprietà</w:t>
      </w:r>
      <w:r>
        <w:rPr>
          <w:rFonts w:cstheme="minorHAnsi"/>
        </w:rPr>
        <w:t>”</w:t>
      </w:r>
      <w:r w:rsidRPr="009A2F9A">
        <w:rPr>
          <w:rFonts w:cstheme="minorHAnsi"/>
        </w:rPr>
        <w:t>.</w:t>
      </w:r>
    </w:p>
    <w:p w14:paraId="6C742D91" w14:textId="7176C3E8" w:rsidR="00A87E6E" w:rsidRDefault="008971BC" w:rsidP="008971BC">
      <w:pPr>
        <w:pStyle w:val="Paragrafoelenco"/>
        <w:numPr>
          <w:ilvl w:val="0"/>
          <w:numId w:val="19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sistema torna al passo </w:t>
      </w:r>
      <w:r w:rsidR="003C0F35">
        <w:rPr>
          <w:rFonts w:cstheme="minorHAnsi"/>
        </w:rPr>
        <w:t>3</w:t>
      </w:r>
      <w:r w:rsidRPr="008971BC">
        <w:rPr>
          <w:rFonts w:cstheme="minorHAnsi"/>
        </w:rPr>
        <w:t xml:space="preserve"> dello scenario principale di successo. </w:t>
      </w:r>
      <w:bookmarkEnd w:id="70"/>
      <w:bookmarkEnd w:id="72"/>
    </w:p>
    <w:bookmarkEnd w:id="71"/>
    <w:p w14:paraId="0653E8DF" w14:textId="0734AFC8" w:rsidR="00EC47C4" w:rsidRPr="009A2F9A" w:rsidRDefault="003C0F35" w:rsidP="00EC47C4">
      <w:pPr>
        <w:spacing w:after="0" w:line="240" w:lineRule="auto"/>
        <w:ind w:left="709" w:hanging="349"/>
        <w:jc w:val="both"/>
        <w:rPr>
          <w:rFonts w:cstheme="minorHAnsi"/>
        </w:rPr>
      </w:pPr>
      <w:r>
        <w:rPr>
          <w:rFonts w:cstheme="minorHAnsi"/>
        </w:rPr>
        <w:t>3</w:t>
      </w:r>
      <w:r w:rsidR="00EC47C4">
        <w:rPr>
          <w:rFonts w:cstheme="minorHAnsi"/>
        </w:rPr>
        <w:t>d</w:t>
      </w:r>
      <w:r w:rsidR="00EC47C4" w:rsidRPr="009A2F9A">
        <w:rPr>
          <w:rFonts w:cstheme="minorHAnsi"/>
        </w:rPr>
        <w:t xml:space="preserve">. </w:t>
      </w:r>
      <w:r w:rsidR="00EC47C4" w:rsidRPr="00AE344F">
        <w:rPr>
          <w:rFonts w:cstheme="minorHAnsi"/>
        </w:rPr>
        <w:t xml:space="preserve">Il </w:t>
      </w:r>
      <w:r w:rsidR="00EC47C4">
        <w:rPr>
          <w:rFonts w:cstheme="minorHAnsi"/>
        </w:rPr>
        <w:t xml:space="preserve">Giocatore dispone di una quantità di denaro insufficiente a pagare la </w:t>
      </w:r>
      <w:r>
        <w:rPr>
          <w:rFonts w:cstheme="minorHAnsi"/>
        </w:rPr>
        <w:t>proprietà</w:t>
      </w:r>
      <w:r w:rsidR="00EC47C4">
        <w:rPr>
          <w:rFonts w:cstheme="minorHAnsi"/>
        </w:rPr>
        <w:t xml:space="preserve"> e non dispone di alcu</w:t>
      </w:r>
      <w:r w:rsidR="00EB32E7">
        <w:rPr>
          <w:rFonts w:cstheme="minorHAnsi"/>
        </w:rPr>
        <w:t>na proprietà, neppure</w:t>
      </w:r>
      <w:r w:rsidR="00EC47C4">
        <w:rPr>
          <w:rFonts w:cstheme="minorHAnsi"/>
        </w:rPr>
        <w:t xml:space="preserve"> ipotecat</w:t>
      </w:r>
      <w:r w:rsidR="00EB32E7">
        <w:rPr>
          <w:rFonts w:cstheme="minorHAnsi"/>
        </w:rPr>
        <w:t>a</w:t>
      </w:r>
      <w:r w:rsidR="00EC47C4" w:rsidRPr="009A2F9A">
        <w:rPr>
          <w:rFonts w:cstheme="minorHAnsi"/>
        </w:rPr>
        <w:t>:</w:t>
      </w:r>
    </w:p>
    <w:p w14:paraId="5C1971BA" w14:textId="450D106A" w:rsidR="00EC47C4" w:rsidRDefault="00EC47C4" w:rsidP="00EB32E7">
      <w:pPr>
        <w:numPr>
          <w:ilvl w:val="0"/>
          <w:numId w:val="21"/>
        </w:numPr>
        <w:spacing w:after="0" w:line="240" w:lineRule="auto"/>
        <w:jc w:val="both"/>
        <w:rPr>
          <w:rFonts w:cstheme="minorHAnsi"/>
        </w:rPr>
      </w:pPr>
      <w:r w:rsidRPr="000D78ED">
        <w:rPr>
          <w:rFonts w:cstheme="minorHAnsi"/>
        </w:rPr>
        <w:t xml:space="preserve">Il </w:t>
      </w:r>
      <w:r w:rsidR="00EB32E7">
        <w:rPr>
          <w:rFonts w:cstheme="minorHAnsi"/>
        </w:rPr>
        <w:t>sistema</w:t>
      </w:r>
      <w:r w:rsidRPr="000D78ED">
        <w:rPr>
          <w:rFonts w:cstheme="minorHAnsi"/>
        </w:rPr>
        <w:t xml:space="preserve"> </w:t>
      </w:r>
      <w:r w:rsidR="003C0F35">
        <w:rPr>
          <w:rFonts w:cstheme="minorHAnsi"/>
        </w:rPr>
        <w:t xml:space="preserve">notifica il </w:t>
      </w:r>
      <w:del w:id="73" w:author="A" w:date="2020-12-30T16:05:00Z">
        <w:r w:rsidR="003C0F35" w:rsidDel="007B74C1">
          <w:rPr>
            <w:rFonts w:cstheme="minorHAnsi"/>
          </w:rPr>
          <w:delText xml:space="preserve">giocatore </w:delText>
        </w:r>
      </w:del>
      <w:ins w:id="74" w:author="A" w:date="2020-12-30T16:05:00Z">
        <w:r w:rsidR="007B74C1">
          <w:rPr>
            <w:rFonts w:cstheme="minorHAnsi"/>
          </w:rPr>
          <w:t xml:space="preserve">Giocatore </w:t>
        </w:r>
      </w:ins>
      <w:r w:rsidR="003C0F35">
        <w:rPr>
          <w:rFonts w:cstheme="minorHAnsi"/>
        </w:rPr>
        <w:t>che non può procedere con l’acquisto della proprietà.</w:t>
      </w:r>
    </w:p>
    <w:p w14:paraId="7089DD80" w14:textId="50F29BD2" w:rsidR="00EC47C4" w:rsidRPr="00EB32E7" w:rsidRDefault="00EC47C4" w:rsidP="00EB32E7">
      <w:pPr>
        <w:pStyle w:val="Paragrafoelenco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8971BC">
        <w:rPr>
          <w:rFonts w:cstheme="minorHAnsi"/>
        </w:rPr>
        <w:t xml:space="preserve">Il </w:t>
      </w:r>
      <w:r w:rsidR="00EB32E7">
        <w:rPr>
          <w:rFonts w:cstheme="minorHAnsi"/>
        </w:rPr>
        <w:t>caso d’uso termina con un insuccesso</w:t>
      </w:r>
      <w:r w:rsidRPr="008971BC">
        <w:rPr>
          <w:rFonts w:cstheme="minorHAnsi"/>
        </w:rPr>
        <w:t xml:space="preserve">. </w:t>
      </w:r>
    </w:p>
    <w:p w14:paraId="737AFA28" w14:textId="22A19463" w:rsidR="005E5788" w:rsidRDefault="000E3080" w:rsidP="003C0F35">
      <w:pPr>
        <w:spacing w:after="0" w:line="240" w:lineRule="auto"/>
        <w:jc w:val="both"/>
        <w:rPr>
          <w:rFonts w:cstheme="minorHAnsi"/>
        </w:rPr>
      </w:pPr>
      <w:r w:rsidRPr="00A63ABF">
        <w:rPr>
          <w:rFonts w:cstheme="minorHAnsi"/>
          <w:b/>
          <w:bCs/>
          <w:u w:val="single"/>
        </w:rPr>
        <w:t>Frequenza di ripetizione:</w:t>
      </w:r>
      <w:r w:rsidRPr="00CB70DC">
        <w:rPr>
          <w:rFonts w:cstheme="minorHAnsi"/>
        </w:rPr>
        <w:t xml:space="preserve"> </w:t>
      </w:r>
      <w:r w:rsidR="007A01FC">
        <w:rPr>
          <w:rFonts w:cstheme="minorHAnsi"/>
        </w:rPr>
        <w:t>I</w:t>
      </w:r>
      <w:r w:rsidRPr="000223E2">
        <w:rPr>
          <w:rFonts w:cstheme="minorHAnsi"/>
        </w:rPr>
        <w:t xml:space="preserve">l caso d’uso </w:t>
      </w:r>
      <w:r w:rsidR="007A01FC">
        <w:rPr>
          <w:rFonts w:cstheme="minorHAnsi"/>
        </w:rPr>
        <w:t xml:space="preserve">viene eseguito </w:t>
      </w:r>
      <w:r w:rsidR="00D70923">
        <w:rPr>
          <w:rFonts w:cstheme="minorHAnsi"/>
        </w:rPr>
        <w:t xml:space="preserve">ogni volta che il Giocatore si trova su una casella </w:t>
      </w:r>
      <w:ins w:id="75" w:author="A" w:date="2020-12-30T16:06:00Z">
        <w:r w:rsidR="00B158D5" w:rsidRPr="00B158D5">
          <w:rPr>
            <w:rFonts w:cstheme="minorHAnsi"/>
          </w:rPr>
          <w:t>di tipo Terreno, Stazione o Società che non è di proprietà di alcun giocatore</w:t>
        </w:r>
      </w:ins>
      <w:del w:id="76" w:author="A" w:date="2020-12-30T16:06:00Z">
        <w:r w:rsidR="003C0F35" w:rsidDel="00B158D5">
          <w:rPr>
            <w:rFonts w:cstheme="minorHAnsi"/>
          </w:rPr>
          <w:delText>libera</w:delText>
        </w:r>
      </w:del>
      <w:r w:rsidR="003C0F35">
        <w:rPr>
          <w:rFonts w:cstheme="minorHAnsi"/>
        </w:rPr>
        <w:t xml:space="preserve"> e si preme il pulsante “Acquista proprietà”</w:t>
      </w:r>
      <w:r w:rsidR="000F31AF">
        <w:rPr>
          <w:rFonts w:cstheme="minorHAnsi"/>
        </w:rPr>
        <w:t>.</w:t>
      </w:r>
    </w:p>
    <w:p w14:paraId="5B33CAF0" w14:textId="6CFD460E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4B75845E" w14:textId="7663D898" w:rsidR="00F80BE7" w:rsidRDefault="00F80BE7" w:rsidP="003C0F35">
      <w:pPr>
        <w:spacing w:after="0" w:line="240" w:lineRule="auto"/>
        <w:jc w:val="both"/>
        <w:rPr>
          <w:rFonts w:cstheme="minorHAnsi"/>
        </w:rPr>
      </w:pPr>
    </w:p>
    <w:p w14:paraId="6F79463D" w14:textId="71BDB6B3" w:rsidR="00F80BE7" w:rsidRPr="000F31AF" w:rsidRDefault="00F80BE7" w:rsidP="003C0F35">
      <w:pPr>
        <w:spacing w:after="0" w:line="240" w:lineRule="auto"/>
        <w:jc w:val="both"/>
      </w:pPr>
    </w:p>
    <w:sectPr w:rsidR="00F80BE7" w:rsidRPr="000F31A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AF2"/>
    <w:multiLevelType w:val="hybridMultilevel"/>
    <w:tmpl w:val="57F02A3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AF5786C"/>
    <w:multiLevelType w:val="hybridMultilevel"/>
    <w:tmpl w:val="8BFA7056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EA63005"/>
    <w:multiLevelType w:val="hybridMultilevel"/>
    <w:tmpl w:val="BC8831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0030227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180143B"/>
    <w:multiLevelType w:val="hybridMultilevel"/>
    <w:tmpl w:val="294A8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34206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9A34A45"/>
    <w:multiLevelType w:val="hybridMultilevel"/>
    <w:tmpl w:val="1F741D84"/>
    <w:lvl w:ilvl="0" w:tplc="F280CD44">
      <w:start w:val="3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A1175"/>
    <w:multiLevelType w:val="hybridMultilevel"/>
    <w:tmpl w:val="1CF8D13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244A50F7"/>
    <w:multiLevelType w:val="hybridMultilevel"/>
    <w:tmpl w:val="64709BB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5804D27"/>
    <w:multiLevelType w:val="hybridMultilevel"/>
    <w:tmpl w:val="AD7CED8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EAD6472"/>
    <w:multiLevelType w:val="hybridMultilevel"/>
    <w:tmpl w:val="383CE928"/>
    <w:lvl w:ilvl="0" w:tplc="36D86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661BB2"/>
    <w:multiLevelType w:val="hybridMultilevel"/>
    <w:tmpl w:val="8F949D72"/>
    <w:lvl w:ilvl="0" w:tplc="47C844A2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2" w15:restartNumberingAfterBreak="0">
    <w:nsid w:val="40FB1F74"/>
    <w:multiLevelType w:val="hybridMultilevel"/>
    <w:tmpl w:val="04D0ECC6"/>
    <w:lvl w:ilvl="0" w:tplc="23107B6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3" w15:restartNumberingAfterBreak="0">
    <w:nsid w:val="4225388A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7CF0E8C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9A21E0E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6" w15:restartNumberingAfterBreak="0">
    <w:nsid w:val="4C1925C0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15F7CE3"/>
    <w:multiLevelType w:val="hybridMultilevel"/>
    <w:tmpl w:val="7F6E356A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1FC0880"/>
    <w:multiLevelType w:val="hybridMultilevel"/>
    <w:tmpl w:val="73F6335E"/>
    <w:lvl w:ilvl="0" w:tplc="3508F5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D1E3C"/>
    <w:multiLevelType w:val="hybridMultilevel"/>
    <w:tmpl w:val="364A2C54"/>
    <w:lvl w:ilvl="0" w:tplc="CCFEB30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214" w:hanging="360"/>
      </w:pPr>
    </w:lvl>
    <w:lvl w:ilvl="2" w:tplc="0410001B" w:tentative="1">
      <w:start w:val="1"/>
      <w:numFmt w:val="lowerRoman"/>
      <w:lvlText w:val="%3."/>
      <w:lvlJc w:val="right"/>
      <w:pPr>
        <w:ind w:left="2934" w:hanging="180"/>
      </w:pPr>
    </w:lvl>
    <w:lvl w:ilvl="3" w:tplc="0410000F" w:tentative="1">
      <w:start w:val="1"/>
      <w:numFmt w:val="decimal"/>
      <w:lvlText w:val="%4."/>
      <w:lvlJc w:val="left"/>
      <w:pPr>
        <w:ind w:left="3654" w:hanging="360"/>
      </w:pPr>
    </w:lvl>
    <w:lvl w:ilvl="4" w:tplc="04100019" w:tentative="1">
      <w:start w:val="1"/>
      <w:numFmt w:val="lowerLetter"/>
      <w:lvlText w:val="%5."/>
      <w:lvlJc w:val="left"/>
      <w:pPr>
        <w:ind w:left="4374" w:hanging="360"/>
      </w:pPr>
    </w:lvl>
    <w:lvl w:ilvl="5" w:tplc="0410001B" w:tentative="1">
      <w:start w:val="1"/>
      <w:numFmt w:val="lowerRoman"/>
      <w:lvlText w:val="%6."/>
      <w:lvlJc w:val="right"/>
      <w:pPr>
        <w:ind w:left="5094" w:hanging="180"/>
      </w:pPr>
    </w:lvl>
    <w:lvl w:ilvl="6" w:tplc="0410000F" w:tentative="1">
      <w:start w:val="1"/>
      <w:numFmt w:val="decimal"/>
      <w:lvlText w:val="%7."/>
      <w:lvlJc w:val="left"/>
      <w:pPr>
        <w:ind w:left="5814" w:hanging="360"/>
      </w:pPr>
    </w:lvl>
    <w:lvl w:ilvl="7" w:tplc="04100019" w:tentative="1">
      <w:start w:val="1"/>
      <w:numFmt w:val="lowerLetter"/>
      <w:lvlText w:val="%8."/>
      <w:lvlJc w:val="left"/>
      <w:pPr>
        <w:ind w:left="6534" w:hanging="360"/>
      </w:pPr>
    </w:lvl>
    <w:lvl w:ilvl="8" w:tplc="041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0" w15:restartNumberingAfterBreak="0">
    <w:nsid w:val="666C7D36"/>
    <w:multiLevelType w:val="hybridMultilevel"/>
    <w:tmpl w:val="D1AC3D2A"/>
    <w:lvl w:ilvl="0" w:tplc="00F4C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6BF43E7B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6EEA43C2"/>
    <w:multiLevelType w:val="hybridMultilevel"/>
    <w:tmpl w:val="0718997E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6FCE04F6"/>
    <w:multiLevelType w:val="hybridMultilevel"/>
    <w:tmpl w:val="BFA23AB2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2FD1E6F"/>
    <w:multiLevelType w:val="hybridMultilevel"/>
    <w:tmpl w:val="A14EC2A8"/>
    <w:lvl w:ilvl="0" w:tplc="2200C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36719D0"/>
    <w:multiLevelType w:val="hybridMultilevel"/>
    <w:tmpl w:val="63563414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7A880971"/>
    <w:multiLevelType w:val="hybridMultilevel"/>
    <w:tmpl w:val="46F2186C"/>
    <w:lvl w:ilvl="0" w:tplc="EDA42D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8"/>
  </w:num>
  <w:num w:numId="3">
    <w:abstractNumId w:val="14"/>
  </w:num>
  <w:num w:numId="4">
    <w:abstractNumId w:val="7"/>
  </w:num>
  <w:num w:numId="5">
    <w:abstractNumId w:val="13"/>
  </w:num>
  <w:num w:numId="6">
    <w:abstractNumId w:val="9"/>
  </w:num>
  <w:num w:numId="7">
    <w:abstractNumId w:val="22"/>
  </w:num>
  <w:num w:numId="8">
    <w:abstractNumId w:val="17"/>
  </w:num>
  <w:num w:numId="9">
    <w:abstractNumId w:val="10"/>
  </w:num>
  <w:num w:numId="10">
    <w:abstractNumId w:val="15"/>
  </w:num>
  <w:num w:numId="11">
    <w:abstractNumId w:val="5"/>
  </w:num>
  <w:num w:numId="12">
    <w:abstractNumId w:val="24"/>
  </w:num>
  <w:num w:numId="13">
    <w:abstractNumId w:val="26"/>
  </w:num>
  <w:num w:numId="14">
    <w:abstractNumId w:val="11"/>
  </w:num>
  <w:num w:numId="15">
    <w:abstractNumId w:val="6"/>
  </w:num>
  <w:num w:numId="16">
    <w:abstractNumId w:val="8"/>
  </w:num>
  <w:num w:numId="17">
    <w:abstractNumId w:val="2"/>
  </w:num>
  <w:num w:numId="18">
    <w:abstractNumId w:val="23"/>
  </w:num>
  <w:num w:numId="19">
    <w:abstractNumId w:val="25"/>
  </w:num>
  <w:num w:numId="20">
    <w:abstractNumId w:val="21"/>
  </w:num>
  <w:num w:numId="21">
    <w:abstractNumId w:val="3"/>
  </w:num>
  <w:num w:numId="22">
    <w:abstractNumId w:val="16"/>
  </w:num>
  <w:num w:numId="23">
    <w:abstractNumId w:val="19"/>
  </w:num>
  <w:num w:numId="24">
    <w:abstractNumId w:val="1"/>
  </w:num>
  <w:num w:numId="25">
    <w:abstractNumId w:val="20"/>
  </w:num>
  <w:num w:numId="26">
    <w:abstractNumId w:val="0"/>
  </w:num>
  <w:num w:numId="27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">
    <w15:presenceInfo w15:providerId="None" w15:userId="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6F"/>
    <w:rsid w:val="000A7869"/>
    <w:rsid w:val="000E3080"/>
    <w:rsid w:val="000F31AF"/>
    <w:rsid w:val="001329C0"/>
    <w:rsid w:val="00152699"/>
    <w:rsid w:val="0022571D"/>
    <w:rsid w:val="003C0F35"/>
    <w:rsid w:val="004A74E3"/>
    <w:rsid w:val="004B44A8"/>
    <w:rsid w:val="004C53F2"/>
    <w:rsid w:val="004F1895"/>
    <w:rsid w:val="005E5788"/>
    <w:rsid w:val="00751F70"/>
    <w:rsid w:val="00764C36"/>
    <w:rsid w:val="007A01FC"/>
    <w:rsid w:val="007B74C1"/>
    <w:rsid w:val="007E376D"/>
    <w:rsid w:val="008439F5"/>
    <w:rsid w:val="0089621F"/>
    <w:rsid w:val="008971BC"/>
    <w:rsid w:val="008F1AD1"/>
    <w:rsid w:val="00974927"/>
    <w:rsid w:val="00A1628C"/>
    <w:rsid w:val="00A87E6E"/>
    <w:rsid w:val="00AD04F8"/>
    <w:rsid w:val="00B158D5"/>
    <w:rsid w:val="00B3589A"/>
    <w:rsid w:val="00BC3874"/>
    <w:rsid w:val="00CA24C0"/>
    <w:rsid w:val="00D11862"/>
    <w:rsid w:val="00D26201"/>
    <w:rsid w:val="00D70923"/>
    <w:rsid w:val="00D760D8"/>
    <w:rsid w:val="00DA1B44"/>
    <w:rsid w:val="00DB3F6F"/>
    <w:rsid w:val="00DB5381"/>
    <w:rsid w:val="00E700C3"/>
    <w:rsid w:val="00EB32E7"/>
    <w:rsid w:val="00EB78EC"/>
    <w:rsid w:val="00EC47C4"/>
    <w:rsid w:val="00F8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1FC4"/>
  <w15:chartTrackingRefBased/>
  <w15:docId w15:val="{842F94CD-EC4C-4416-B3E8-DD230266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308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308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3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3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25</cp:revision>
  <dcterms:created xsi:type="dcterms:W3CDTF">2020-12-30T10:00:00Z</dcterms:created>
  <dcterms:modified xsi:type="dcterms:W3CDTF">2020-12-30T18:46:00Z</dcterms:modified>
</cp:coreProperties>
</file>