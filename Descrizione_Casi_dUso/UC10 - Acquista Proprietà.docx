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7AB94858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4A74E3">
        <w:rPr>
          <w:rFonts w:cstheme="minorHAnsi"/>
        </w:rPr>
        <w:t>10</w:t>
      </w:r>
      <w:r w:rsidRPr="00CB70DC">
        <w:rPr>
          <w:rFonts w:cstheme="minorHAnsi"/>
        </w:rPr>
        <w:t xml:space="preserve"> –</w:t>
      </w:r>
      <w:r w:rsidRPr="004A74E3">
        <w:rPr>
          <w:rFonts w:cstheme="minorHAnsi"/>
        </w:rPr>
        <w:t xml:space="preserve"> </w:t>
      </w:r>
      <w:r w:rsidR="004A74E3" w:rsidRPr="004A74E3">
        <w:rPr>
          <w:rFonts w:cstheme="minorHAnsi"/>
          <w:color w:val="000000"/>
        </w:rPr>
        <w:t>Acquisto di una proprietà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431020DA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974927">
        <w:rPr>
          <w:rFonts w:cstheme="minorHAnsi"/>
        </w:rPr>
        <w:t xml:space="preserve">pagare alla Banca l’importo </w:t>
      </w:r>
      <w:r w:rsidR="004A74E3">
        <w:rPr>
          <w:rFonts w:cstheme="minorHAnsi"/>
        </w:rPr>
        <w:t>per acquistare la proprietà</w:t>
      </w:r>
      <w:r w:rsidRPr="00CB70DC">
        <w:rPr>
          <w:rFonts w:cstheme="minorHAnsi"/>
        </w:rPr>
        <w:t>.</w:t>
      </w:r>
    </w:p>
    <w:p w14:paraId="34877A53" w14:textId="69BD59F1" w:rsidR="00974927" w:rsidRDefault="00974927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ricevere dal Giocatore l’importo </w:t>
      </w:r>
      <w:r w:rsidR="004A74E3">
        <w:rPr>
          <w:rFonts w:cstheme="minorHAnsi"/>
        </w:rPr>
        <w:t>di vendita della casa</w:t>
      </w:r>
      <w:r>
        <w:rPr>
          <w:rFonts w:cstheme="minorHAnsi"/>
        </w:rPr>
        <w:t>.</w:t>
      </w:r>
    </w:p>
    <w:p w14:paraId="2F4519D4" w14:textId="4D416A0B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 si trova su una casella</w:t>
      </w:r>
      <w:r w:rsidR="003C0F35">
        <w:rPr>
          <w:rFonts w:cstheme="minorHAnsi"/>
        </w:rPr>
        <w:t xml:space="preserve"> libera</w:t>
      </w:r>
      <w:r w:rsidR="001329C0">
        <w:rPr>
          <w:rFonts w:cstheme="minorHAnsi"/>
        </w:rPr>
        <w:t>.</w:t>
      </w:r>
    </w:p>
    <w:p w14:paraId="469702A7" w14:textId="05282724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>che si trova su</w:t>
      </w:r>
      <w:r w:rsidR="003C0F35">
        <w:rPr>
          <w:rFonts w:cstheme="minorHAnsi"/>
        </w:rPr>
        <w:t xml:space="preserve"> una</w:t>
      </w:r>
      <w:r w:rsidR="001329C0">
        <w:rPr>
          <w:rFonts w:cstheme="minorHAnsi"/>
        </w:rPr>
        <w:t xml:space="preserve"> casella</w:t>
      </w:r>
      <w:r w:rsidR="003C0F35">
        <w:rPr>
          <w:rFonts w:cstheme="minorHAnsi"/>
        </w:rPr>
        <w:t xml:space="preserve"> libera </w:t>
      </w:r>
      <w:r w:rsidR="001329C0">
        <w:rPr>
          <w:rFonts w:cstheme="minorHAnsi"/>
        </w:rPr>
        <w:t xml:space="preserve">ha corrisposto alla Banca l’importo </w:t>
      </w:r>
      <w:r w:rsidR="003C0F35">
        <w:rPr>
          <w:rFonts w:cstheme="minorHAnsi"/>
        </w:rPr>
        <w:t>per l’acquisto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La Banca ha incassato dal Giocatore l’importo.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293F52B5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</w:t>
      </w:r>
      <w:r w:rsidR="003C0F35">
        <w:rPr>
          <w:rFonts w:cstheme="minorHAnsi"/>
        </w:rPr>
        <w:t>libera</w:t>
      </w:r>
      <w:r w:rsidR="008439F5">
        <w:rPr>
          <w:rFonts w:cstheme="minorHAnsi"/>
        </w:rPr>
        <w:t xml:space="preserve"> a seguito del lancio dei dadi</w:t>
      </w:r>
      <w:r>
        <w:rPr>
          <w:rFonts w:cstheme="minorHAnsi"/>
        </w:rPr>
        <w:t>.</w:t>
      </w:r>
    </w:p>
    <w:p w14:paraId="7D54B80D" w14:textId="0B877F3E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preme il pulsante acquista proprietà.</w:t>
      </w:r>
    </w:p>
    <w:p w14:paraId="68291B01" w14:textId="6C330792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verifica che il credito del Giocatore sia sufficiente.</w:t>
      </w:r>
    </w:p>
    <w:p w14:paraId="6A96BC21" w14:textId="10612C83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>preleva da</w:t>
      </w:r>
      <w:r w:rsidR="003C0F35">
        <w:rPr>
          <w:rFonts w:cstheme="minorHAnsi"/>
        </w:rPr>
        <w:t xml:space="preserve">l credito </w:t>
      </w:r>
      <w:r w:rsidR="004B44A8">
        <w:rPr>
          <w:rFonts w:cstheme="minorHAnsi"/>
        </w:rPr>
        <w:t>del Giocatore una somma pari al</w:t>
      </w:r>
      <w:r w:rsidR="003C0F35">
        <w:rPr>
          <w:rFonts w:cstheme="minorHAnsi"/>
        </w:rPr>
        <w:t xml:space="preserve"> prezzo di vendita della proprietà</w:t>
      </w:r>
      <w:r w:rsidR="004B44A8">
        <w:rPr>
          <w:rFonts w:cstheme="minorHAnsi"/>
        </w:rPr>
        <w:t>.</w:t>
      </w:r>
    </w:p>
    <w:p w14:paraId="7FDE2F8C" w14:textId="7AF549F2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>sistema assegna la somma prelevata alla Banca</w:t>
      </w:r>
      <w:r w:rsidR="007A01FC">
        <w:rPr>
          <w:rFonts w:cstheme="minorHAnsi"/>
        </w:rPr>
        <w:t>.</w:t>
      </w:r>
    </w:p>
    <w:p w14:paraId="2F22B723" w14:textId="728FA3B0" w:rsidR="003C0F35" w:rsidRDefault="003C0F35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la proprietà.</w:t>
      </w:r>
    </w:p>
    <w:p w14:paraId="09D30BE4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07BF164" w14:textId="5E1966F2" w:rsidR="000E3080" w:rsidRPr="009A2F9A" w:rsidRDefault="003C0F35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3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 w:rsidR="004B44A8">
        <w:rPr>
          <w:rFonts w:cstheme="minorHAnsi"/>
        </w:rPr>
        <w:t xml:space="preserve">dispone di una quantità di denaro insufficiente a pagare la </w:t>
      </w:r>
      <w:r>
        <w:rPr>
          <w:rFonts w:cstheme="minorHAnsi"/>
        </w:rPr>
        <w:t>proprietà</w:t>
      </w:r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6C299E5A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>
        <w:rPr>
          <w:rFonts w:cstheme="minorHAnsi"/>
        </w:rPr>
        <w:t xml:space="preserve"> dello scenario principale di successo. </w:t>
      </w:r>
    </w:p>
    <w:p w14:paraId="2CFEAFD6" w14:textId="047FBD6B" w:rsidR="008971BC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8971BC">
        <w:rPr>
          <w:rFonts w:cstheme="minorHAnsi"/>
        </w:rPr>
        <w:t>b</w:t>
      </w:r>
      <w:r w:rsidR="008971BC" w:rsidRPr="009A2F9A">
        <w:rPr>
          <w:rFonts w:cstheme="minorHAnsi"/>
        </w:rPr>
        <w:t xml:space="preserve">. </w:t>
      </w:r>
      <w:r w:rsidR="008971BC" w:rsidRPr="00AE344F">
        <w:rPr>
          <w:rFonts w:cstheme="minorHAnsi"/>
        </w:rPr>
        <w:t xml:space="preserve">Il </w:t>
      </w:r>
      <w:r w:rsidR="008971BC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8971BC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8971BC"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 w:rsidR="008971BC">
        <w:rPr>
          <w:rFonts w:cstheme="minorHAnsi"/>
        </w:rPr>
        <w:t xml:space="preserve"> da ipoteca</w:t>
      </w:r>
      <w:r w:rsidR="008971BC"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6FD0C2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 w:rsidRPr="008971BC">
        <w:rPr>
          <w:rFonts w:cstheme="minorHAnsi"/>
        </w:rPr>
        <w:t xml:space="preserve"> dello scenario principale di successo.</w:t>
      </w:r>
    </w:p>
    <w:p w14:paraId="1E64D452" w14:textId="133E0DE3" w:rsidR="00A87E6E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138922"/>
      <w:bookmarkStart w:id="3" w:name="_Hlk60139072"/>
      <w:bookmarkEnd w:id="1"/>
      <w:r>
        <w:rPr>
          <w:rFonts w:cstheme="minorHAnsi"/>
        </w:rPr>
        <w:t>3</w:t>
      </w:r>
      <w:r w:rsidR="008971BC">
        <w:rPr>
          <w:rFonts w:cstheme="minorHAnsi"/>
        </w:rPr>
        <w:t>c</w:t>
      </w:r>
      <w:r w:rsidR="00A87E6E" w:rsidRPr="009A2F9A">
        <w:rPr>
          <w:rFonts w:cstheme="minorHAnsi"/>
        </w:rPr>
        <w:t xml:space="preserve">. </w:t>
      </w:r>
      <w:bookmarkStart w:id="4" w:name="_Hlk60138916"/>
      <w:r w:rsidR="00A87E6E" w:rsidRPr="00AE344F">
        <w:rPr>
          <w:rFonts w:cstheme="minorHAnsi"/>
        </w:rPr>
        <w:t xml:space="preserve">Il </w:t>
      </w:r>
      <w:r w:rsidR="00A87E6E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A87E6E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A87E6E"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176C3E8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 w:rsidRPr="008971BC">
        <w:rPr>
          <w:rFonts w:cstheme="minorHAnsi"/>
        </w:rPr>
        <w:t xml:space="preserve"> dello scenario principale di successo. </w:t>
      </w:r>
      <w:bookmarkEnd w:id="2"/>
      <w:bookmarkEnd w:id="4"/>
    </w:p>
    <w:bookmarkEnd w:id="3"/>
    <w:p w14:paraId="0653E8DF" w14:textId="0734AFC8" w:rsidR="00EC47C4" w:rsidRPr="009A2F9A" w:rsidRDefault="003C0F35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EC47C4">
        <w:rPr>
          <w:rFonts w:cstheme="minorHAnsi"/>
        </w:rPr>
        <w:t>d</w:t>
      </w:r>
      <w:r w:rsidR="00EC47C4" w:rsidRPr="009A2F9A">
        <w:rPr>
          <w:rFonts w:cstheme="minorHAnsi"/>
        </w:rPr>
        <w:t xml:space="preserve">. </w:t>
      </w:r>
      <w:r w:rsidR="00EC47C4" w:rsidRPr="00AE344F">
        <w:rPr>
          <w:rFonts w:cstheme="minorHAnsi"/>
        </w:rPr>
        <w:t xml:space="preserve">Il </w:t>
      </w:r>
      <w:r w:rsidR="00EC47C4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EC47C4"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 w:rsidR="00EC47C4"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="00EC47C4" w:rsidRPr="009A2F9A">
        <w:rPr>
          <w:rFonts w:cstheme="minorHAnsi"/>
        </w:rPr>
        <w:t>:</w:t>
      </w:r>
    </w:p>
    <w:p w14:paraId="5C1971BA" w14:textId="44F4E9FF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 w:rsidR="003C0F35">
        <w:rPr>
          <w:rFonts w:cstheme="minorHAnsi"/>
        </w:rPr>
        <w:t>notifica il giocatore che non può procedere con l’acquisto della proprietà.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37AFA28" w14:textId="4DDF5A42" w:rsidR="005E5788" w:rsidRPr="000F31AF" w:rsidRDefault="000E3080" w:rsidP="003C0F35">
      <w:pPr>
        <w:spacing w:after="0" w:line="240" w:lineRule="auto"/>
        <w:jc w:val="both"/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il Giocatore si trova su una casella </w:t>
      </w:r>
      <w:r w:rsidR="003C0F35">
        <w:rPr>
          <w:rFonts w:cstheme="minorHAnsi"/>
        </w:rPr>
        <w:t>libera e si preme il pulsante “Acquista proprietà”</w:t>
      </w:r>
      <w:r w:rsidR="000F31AF">
        <w:rPr>
          <w:rFonts w:cstheme="minorHAnsi"/>
        </w:rPr>
        <w:t>.</w:t>
      </w:r>
    </w:p>
    <w:sectPr w:rsidR="005E5788" w:rsidRPr="000F3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6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8"/>
  </w:num>
  <w:num w:numId="13">
    <w:abstractNumId w:val="20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7"/>
  </w:num>
  <w:num w:numId="19">
    <w:abstractNumId w:val="19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E3080"/>
    <w:rsid w:val="000F31AF"/>
    <w:rsid w:val="001329C0"/>
    <w:rsid w:val="0022571D"/>
    <w:rsid w:val="003C0F35"/>
    <w:rsid w:val="004A74E3"/>
    <w:rsid w:val="004B44A8"/>
    <w:rsid w:val="004F1895"/>
    <w:rsid w:val="005E5788"/>
    <w:rsid w:val="007A01FC"/>
    <w:rsid w:val="008439F5"/>
    <w:rsid w:val="008971BC"/>
    <w:rsid w:val="00974927"/>
    <w:rsid w:val="00A87E6E"/>
    <w:rsid w:val="00AD04F8"/>
    <w:rsid w:val="00D26201"/>
    <w:rsid w:val="00D70923"/>
    <w:rsid w:val="00D760D8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4</cp:revision>
  <dcterms:created xsi:type="dcterms:W3CDTF">2020-12-30T10:00:00Z</dcterms:created>
  <dcterms:modified xsi:type="dcterms:W3CDTF">2020-12-30T11:27:00Z</dcterms:modified>
</cp:coreProperties>
</file>