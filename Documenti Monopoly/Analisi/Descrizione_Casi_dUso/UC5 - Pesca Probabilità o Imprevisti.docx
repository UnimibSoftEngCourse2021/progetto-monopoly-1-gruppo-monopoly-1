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4A7734AA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301B0A">
        <w:rPr>
          <w:rFonts w:cstheme="minorHAnsi"/>
        </w:rPr>
        <w:t>5</w:t>
      </w:r>
      <w:r w:rsidRPr="00CB70DC">
        <w:rPr>
          <w:rFonts w:cstheme="minorHAnsi"/>
        </w:rPr>
        <w:t xml:space="preserve"> – </w:t>
      </w:r>
      <w:r w:rsidR="007A30C1">
        <w:rPr>
          <w:rFonts w:cstheme="minorHAnsi"/>
        </w:rPr>
        <w:t>Pesca Probabilità o Imprevisti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74927">
        <w:rPr>
          <w:rFonts w:cstheme="minorHAnsi"/>
        </w:rPr>
        <w:t>Sottofunzione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34877A53" w14:textId="6ACE9311" w:rsidR="00974927" w:rsidRPr="007A30C1" w:rsidRDefault="000E3080" w:rsidP="007A30C1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</w:t>
      </w:r>
      <w:ins w:id="0" w:author="A" w:date="2020-12-29T17:40:00Z">
        <w:r w:rsidR="007F13B1" w:rsidRPr="007F13B1">
          <w:rPr>
            <w:rFonts w:cstheme="minorHAnsi"/>
          </w:rPr>
          <w:t>ha interesse a eseguire quanto richiesto dalla carta Probabilità/Imprevisti pescata.</w:t>
        </w:r>
      </w:ins>
      <w:del w:id="1" w:author="A" w:date="2020-12-29T17:40:00Z">
        <w:r w:rsidRPr="00CB70DC" w:rsidDel="007F13B1">
          <w:rPr>
            <w:rFonts w:cstheme="minorHAnsi"/>
          </w:rPr>
          <w:delText xml:space="preserve">ha interesse a </w:delText>
        </w:r>
        <w:r w:rsidR="00974927" w:rsidDel="007F13B1">
          <w:rPr>
            <w:rFonts w:cstheme="minorHAnsi"/>
          </w:rPr>
          <w:delText>p</w:delText>
        </w:r>
        <w:r w:rsidR="007A30C1" w:rsidDel="007F13B1">
          <w:rPr>
            <w:rFonts w:cstheme="minorHAnsi"/>
          </w:rPr>
          <w:delText>escare una carta Probabilità o Imprevisti</w:delText>
        </w:r>
        <w:r w:rsidR="002D21DD" w:rsidDel="007F13B1">
          <w:rPr>
            <w:rFonts w:cstheme="minorHAnsi"/>
          </w:rPr>
          <w:delText>.</w:delText>
        </w:r>
      </w:del>
    </w:p>
    <w:p w14:paraId="2F4519D4" w14:textId="7C48921C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ins w:id="2" w:author="A" w:date="2020-12-29T17:43:00Z">
        <w:r w:rsidR="00F244A2" w:rsidRPr="00F244A2">
          <w:rPr>
            <w:rFonts w:cstheme="minorHAnsi"/>
          </w:rPr>
          <w:t>Il Giocatore si trova su una casella di tipo Probabilità</w:t>
        </w:r>
      </w:ins>
      <w:ins w:id="3" w:author="A" w:date="2020-12-29T18:33:00Z">
        <w:r w:rsidR="00EF71CC">
          <w:rPr>
            <w:rFonts w:cstheme="minorHAnsi"/>
          </w:rPr>
          <w:t>/</w:t>
        </w:r>
      </w:ins>
      <w:ins w:id="4" w:author="A" w:date="2020-12-29T17:43:00Z">
        <w:r w:rsidR="00F244A2" w:rsidRPr="00F244A2">
          <w:rPr>
            <w:rFonts w:cstheme="minorHAnsi"/>
          </w:rPr>
          <w:t>Imprevisti a seguito del lancio dei dadi.</w:t>
        </w:r>
      </w:ins>
      <w:del w:id="5" w:author="A" w:date="2020-12-29T17:43:00Z">
        <w:r w:rsidR="001329C0" w:rsidDel="00F244A2">
          <w:rPr>
            <w:rFonts w:cstheme="minorHAnsi"/>
          </w:rPr>
          <w:delText xml:space="preserve">Il Giocatore si trova su una casella di tipo </w:delText>
        </w:r>
        <w:r w:rsidR="007A30C1" w:rsidDel="00F244A2">
          <w:rPr>
            <w:rFonts w:cstheme="minorHAnsi"/>
          </w:rPr>
          <w:delText>Chance</w:delText>
        </w:r>
        <w:r w:rsidR="001329C0" w:rsidDel="00F244A2">
          <w:rPr>
            <w:rFonts w:cstheme="minorHAnsi"/>
          </w:rPr>
          <w:delText>.</w:delText>
        </w:r>
      </w:del>
    </w:p>
    <w:p w14:paraId="469702A7" w14:textId="5D07B212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</w:t>
      </w:r>
      <w:ins w:id="6" w:author="A" w:date="2020-12-29T17:46:00Z">
        <w:r w:rsidR="00F244A2" w:rsidRPr="00F244A2">
          <w:rPr>
            <w:rFonts w:cstheme="minorHAnsi"/>
          </w:rPr>
          <w:t>Il Giocatore ha eseguito quanto richiesto dalla carta Probabilità/Imprevisti pescata.</w:t>
        </w:r>
      </w:ins>
      <w:del w:id="7" w:author="A" w:date="2020-12-29T17:46:00Z">
        <w:r w:rsidRPr="00CB70DC" w:rsidDel="00F244A2">
          <w:rPr>
            <w:rFonts w:cstheme="minorHAnsi"/>
          </w:rPr>
          <w:delText xml:space="preserve">Il </w:delText>
        </w:r>
        <w:r w:rsidR="007A01FC" w:rsidDel="00F244A2">
          <w:rPr>
            <w:rFonts w:cstheme="minorHAnsi"/>
          </w:rPr>
          <w:delText xml:space="preserve">Giocatore </w:delText>
        </w:r>
        <w:r w:rsidR="001329C0" w:rsidDel="00F244A2">
          <w:rPr>
            <w:rFonts w:cstheme="minorHAnsi"/>
          </w:rPr>
          <w:delText xml:space="preserve">che si trova sulla casella </w:delText>
        </w:r>
        <w:r w:rsidR="002D21DD" w:rsidDel="00F244A2">
          <w:rPr>
            <w:rFonts w:cstheme="minorHAnsi"/>
          </w:rPr>
          <w:delText xml:space="preserve">Chance </w:delText>
        </w:r>
        <w:r w:rsidR="001329C0" w:rsidDel="00F244A2">
          <w:rPr>
            <w:rFonts w:cstheme="minorHAnsi"/>
          </w:rPr>
          <w:delText xml:space="preserve">ha </w:delText>
        </w:r>
        <w:r w:rsidR="002D21DD" w:rsidDel="00F244A2">
          <w:rPr>
            <w:rFonts w:cstheme="minorHAnsi"/>
          </w:rPr>
          <w:delText>pescato una carta</w:delText>
        </w:r>
        <w:r w:rsidR="002D21DD" w:rsidRPr="002D21DD" w:rsidDel="00F244A2">
          <w:rPr>
            <w:rFonts w:cstheme="minorHAnsi"/>
          </w:rPr>
          <w:delText xml:space="preserve"> </w:delText>
        </w:r>
        <w:r w:rsidR="002D21DD" w:rsidDel="00F244A2">
          <w:rPr>
            <w:rFonts w:cstheme="minorHAnsi"/>
          </w:rPr>
          <w:delText>Probabilità o Imprevisti</w:delText>
        </w:r>
        <w:r w:rsidR="007A01FC" w:rsidDel="00F244A2">
          <w:rPr>
            <w:rFonts w:cstheme="minorHAnsi"/>
          </w:rPr>
          <w:delText>.</w:delText>
        </w:r>
        <w:r w:rsidR="002D21DD" w:rsidDel="00F244A2">
          <w:rPr>
            <w:rFonts w:cstheme="minorHAnsi"/>
          </w:rPr>
          <w:delText xml:space="preserve"> L’effetto della carta si è ripercosso sul giocatore.</w:delText>
        </w:r>
      </w:del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37122FCD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7A01FC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 xml:space="preserve">si trova su una casella di tipo </w:t>
      </w:r>
      <w:del w:id="8" w:author="A" w:date="2020-12-29T17:46:00Z">
        <w:r w:rsidR="002D21DD" w:rsidDel="002B156D">
          <w:rPr>
            <w:rFonts w:cstheme="minorHAnsi"/>
          </w:rPr>
          <w:delText>Chance</w:delText>
        </w:r>
        <w:r w:rsidR="008439F5" w:rsidDel="002B156D">
          <w:rPr>
            <w:rFonts w:cstheme="minorHAnsi"/>
          </w:rPr>
          <w:delText xml:space="preserve"> </w:delText>
        </w:r>
      </w:del>
      <w:ins w:id="9" w:author="A" w:date="2020-12-29T17:46:00Z">
        <w:r w:rsidR="002B156D">
          <w:rPr>
            <w:rFonts w:cstheme="minorHAnsi"/>
          </w:rPr>
          <w:t>Probabilità</w:t>
        </w:r>
      </w:ins>
      <w:ins w:id="10" w:author="A" w:date="2020-12-29T18:32:00Z">
        <w:r w:rsidR="00B44087">
          <w:rPr>
            <w:rFonts w:cstheme="minorHAnsi"/>
          </w:rPr>
          <w:t>/Imprevisti</w:t>
        </w:r>
      </w:ins>
      <w:ins w:id="11" w:author="A" w:date="2020-12-29T17:46:00Z">
        <w:r w:rsidR="002B156D">
          <w:rPr>
            <w:rFonts w:cstheme="minorHAnsi"/>
          </w:rPr>
          <w:t xml:space="preserve"> </w:t>
        </w:r>
      </w:ins>
      <w:r w:rsidR="008439F5">
        <w:rPr>
          <w:rFonts w:cstheme="minorHAnsi"/>
        </w:rPr>
        <w:t>a seguito del lancio dei dadi</w:t>
      </w:r>
      <w:r>
        <w:rPr>
          <w:rFonts w:cstheme="minorHAnsi"/>
        </w:rPr>
        <w:t>.</w:t>
      </w:r>
    </w:p>
    <w:p w14:paraId="4E34D818" w14:textId="40F8D0C7" w:rsidR="008A4195" w:rsidRDefault="000E3080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12" w:author="A" w:date="2020-12-29T18:00:00Z"/>
          <w:rFonts w:cstheme="minorHAnsi"/>
        </w:rPr>
      </w:pPr>
      <w:bookmarkStart w:id="13" w:name="_Hlk60157497"/>
      <w:r w:rsidRPr="00CB70DC">
        <w:rPr>
          <w:rFonts w:cstheme="minorHAnsi"/>
        </w:rPr>
        <w:t xml:space="preserve">Il sistema </w:t>
      </w:r>
      <w:r w:rsidR="002D21DD">
        <w:rPr>
          <w:rFonts w:cstheme="minorHAnsi"/>
        </w:rPr>
        <w:t>d</w:t>
      </w:r>
      <w:ins w:id="14" w:author="A" w:date="2020-12-29T17:49:00Z">
        <w:r w:rsidR="002B156D">
          <w:rPr>
            <w:rFonts w:cstheme="minorHAnsi"/>
          </w:rPr>
          <w:t>à</w:t>
        </w:r>
      </w:ins>
      <w:del w:id="15" w:author="A" w:date="2020-12-29T17:49:00Z">
        <w:r w:rsidR="002D21DD" w:rsidDel="002B156D">
          <w:rPr>
            <w:rFonts w:cstheme="minorHAnsi"/>
          </w:rPr>
          <w:delText>a</w:delText>
        </w:r>
      </w:del>
      <w:r w:rsidR="002D21DD">
        <w:rPr>
          <w:rFonts w:cstheme="minorHAnsi"/>
        </w:rPr>
        <w:t xml:space="preserve"> </w:t>
      </w:r>
      <w:ins w:id="16" w:author="A" w:date="2020-12-29T18:00:00Z">
        <w:r w:rsidR="00AF16E6">
          <w:rPr>
            <w:rFonts w:cstheme="minorHAnsi"/>
          </w:rPr>
          <w:t xml:space="preserve">al Giocatore </w:t>
        </w:r>
      </w:ins>
      <w:r w:rsidR="002D21DD">
        <w:rPr>
          <w:rFonts w:cstheme="minorHAnsi"/>
        </w:rPr>
        <w:t>una carta Probabilità</w:t>
      </w:r>
      <w:ins w:id="17" w:author="A" w:date="2020-12-29T18:32:00Z">
        <w:r w:rsidR="00B44087">
          <w:rPr>
            <w:rFonts w:cstheme="minorHAnsi"/>
          </w:rPr>
          <w:t>/Imprevisti</w:t>
        </w:r>
      </w:ins>
      <w:r w:rsidR="002D21DD">
        <w:rPr>
          <w:rFonts w:cstheme="minorHAnsi"/>
        </w:rPr>
        <w:t xml:space="preserve"> </w:t>
      </w:r>
      <w:del w:id="18" w:author="A" w:date="2020-12-29T17:49:00Z">
        <w:r w:rsidR="002D21DD" w:rsidDel="002B156D">
          <w:rPr>
            <w:rFonts w:cstheme="minorHAnsi"/>
          </w:rPr>
          <w:delText xml:space="preserve">o Imprevisti </w:delText>
        </w:r>
      </w:del>
      <w:del w:id="19" w:author="A" w:date="2020-12-29T18:00:00Z">
        <w:r w:rsidR="002D21DD" w:rsidDel="00AF16E6">
          <w:rPr>
            <w:rFonts w:cstheme="minorHAnsi"/>
          </w:rPr>
          <w:delText xml:space="preserve">al </w:delText>
        </w:r>
        <w:r w:rsidR="004B44A8" w:rsidDel="00AF16E6">
          <w:rPr>
            <w:rFonts w:cstheme="minorHAnsi"/>
          </w:rPr>
          <w:delText>Giocatore</w:delText>
        </w:r>
        <w:r w:rsidR="008A4195" w:rsidDel="00AF16E6">
          <w:rPr>
            <w:rFonts w:cstheme="minorHAnsi"/>
          </w:rPr>
          <w:delText xml:space="preserve"> e ne attiva l’effetto</w:delText>
        </w:r>
      </w:del>
      <w:ins w:id="20" w:author="A" w:date="2020-12-29T18:00:00Z">
        <w:r w:rsidR="00AF16E6">
          <w:rPr>
            <w:rFonts w:cstheme="minorHAnsi"/>
          </w:rPr>
          <w:t>che prev</w:t>
        </w:r>
      </w:ins>
      <w:ins w:id="21" w:author="A" w:date="2020-12-29T18:01:00Z">
        <w:r w:rsidR="00AF16E6">
          <w:rPr>
            <w:rFonts w:cstheme="minorHAnsi"/>
          </w:rPr>
          <w:t>ede il pagamento di una somma</w:t>
        </w:r>
      </w:ins>
      <w:bookmarkEnd w:id="13"/>
      <w:r w:rsidR="008A4195">
        <w:rPr>
          <w:rFonts w:cstheme="minorHAnsi"/>
        </w:rPr>
        <w:t>.</w:t>
      </w:r>
    </w:p>
    <w:p w14:paraId="51B97FED" w14:textId="175D972D" w:rsidR="00AF16E6" w:rsidRPr="00AF16E6" w:rsidRDefault="00AF16E6" w:rsidP="00AF16E6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ins w:id="22" w:author="A" w:date="2020-12-29T18:02:00Z"/>
          <w:rFonts w:cstheme="minorHAnsi"/>
        </w:rPr>
      </w:pPr>
      <w:ins w:id="23" w:author="A" w:date="2020-12-29T18:02:00Z">
        <w:r w:rsidRPr="00AF16E6">
          <w:rPr>
            <w:rFonts w:cstheme="minorHAnsi"/>
          </w:rPr>
          <w:t xml:space="preserve">Il sistema preleva dai soldi a disposizione del Giocatore una somma pari all’importo riportato sulla </w:t>
        </w:r>
      </w:ins>
      <w:ins w:id="24" w:author="A" w:date="2020-12-29T18:22:00Z">
        <w:r w:rsidR="00860337">
          <w:rPr>
            <w:rFonts w:cstheme="minorHAnsi"/>
          </w:rPr>
          <w:t xml:space="preserve">carta </w:t>
        </w:r>
      </w:ins>
      <w:ins w:id="25" w:author="A" w:date="2020-12-29T18:27:00Z">
        <w:r w:rsidR="001E0263">
          <w:rPr>
            <w:rFonts w:cstheme="minorHAnsi"/>
          </w:rPr>
          <w:t>pescata</w:t>
        </w:r>
      </w:ins>
      <w:ins w:id="26" w:author="A" w:date="2020-12-29T18:02:00Z">
        <w:r w:rsidRPr="00AF16E6">
          <w:rPr>
            <w:rFonts w:cstheme="minorHAnsi"/>
          </w:rPr>
          <w:t>.</w:t>
        </w:r>
      </w:ins>
    </w:p>
    <w:p w14:paraId="7ED6F1FA" w14:textId="546D9A7C" w:rsidR="00AF16E6" w:rsidRDefault="00AF16E6" w:rsidP="00AF16E6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ins w:id="27" w:author="A" w:date="2020-12-29T18:02:00Z">
        <w:r w:rsidRPr="00AF16E6">
          <w:rPr>
            <w:rFonts w:cstheme="minorHAnsi"/>
          </w:rPr>
          <w:t>Il sistema assegna alla Banca la somma prelevata dal Giocatore.</w:t>
        </w:r>
      </w:ins>
    </w:p>
    <w:p w14:paraId="3CC1B714" w14:textId="7383156E" w:rsidR="00A63448" w:rsidDel="00AF16E6" w:rsidRDefault="00A63448" w:rsidP="00A63448">
      <w:pPr>
        <w:pStyle w:val="Paragrafoelenco"/>
        <w:numPr>
          <w:ilvl w:val="1"/>
          <w:numId w:val="1"/>
        </w:numPr>
        <w:spacing w:after="0" w:line="240" w:lineRule="auto"/>
        <w:jc w:val="both"/>
        <w:rPr>
          <w:del w:id="28" w:author="A" w:date="2020-12-29T18:02:00Z"/>
          <w:rFonts w:cstheme="minorHAnsi"/>
        </w:rPr>
      </w:pPr>
      <w:del w:id="29" w:author="A" w:date="2020-12-29T18:02:00Z">
        <w:r w:rsidDel="00AF16E6">
          <w:rPr>
            <w:rFonts w:cstheme="minorHAnsi"/>
          </w:rPr>
          <w:delText>Il sistema fa pagare un’imposta</w:delText>
        </w:r>
        <w:r w:rsidR="00076508" w:rsidDel="00AF16E6">
          <w:rPr>
            <w:rFonts w:cstheme="minorHAnsi"/>
          </w:rPr>
          <w:delText>.</w:delText>
        </w:r>
      </w:del>
    </w:p>
    <w:p w14:paraId="5FF90CF3" w14:textId="75972805" w:rsidR="00A63448" w:rsidDel="00AF16E6" w:rsidRDefault="00A63448" w:rsidP="00A63448">
      <w:pPr>
        <w:pStyle w:val="Paragrafoelenco"/>
        <w:numPr>
          <w:ilvl w:val="1"/>
          <w:numId w:val="1"/>
        </w:numPr>
        <w:spacing w:after="0" w:line="240" w:lineRule="auto"/>
        <w:jc w:val="both"/>
        <w:rPr>
          <w:del w:id="30" w:author="A" w:date="2020-12-29T18:02:00Z"/>
          <w:rFonts w:cstheme="minorHAnsi"/>
        </w:rPr>
      </w:pPr>
      <w:del w:id="31" w:author="A" w:date="2020-12-29T18:02:00Z">
        <w:r w:rsidDel="00AF16E6">
          <w:rPr>
            <w:rFonts w:cstheme="minorHAnsi"/>
          </w:rPr>
          <w:delText>Il sistema sposta il giocatore in un’altra casella</w:delText>
        </w:r>
        <w:r w:rsidR="00076508" w:rsidDel="00AF16E6">
          <w:rPr>
            <w:rFonts w:cstheme="minorHAnsi"/>
          </w:rPr>
          <w:delText>.</w:delText>
        </w:r>
      </w:del>
    </w:p>
    <w:p w14:paraId="09765E9B" w14:textId="05C2D6F8" w:rsidR="002B156D" w:rsidRPr="00D64890" w:rsidRDefault="0007650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  <w:pPrChange w:id="32" w:author="A" w:date="2020-12-29T17:53:00Z">
          <w:pPr>
            <w:pStyle w:val="Paragrafoelenco"/>
            <w:numPr>
              <w:ilvl w:val="1"/>
              <w:numId w:val="1"/>
            </w:numPr>
            <w:spacing w:after="0" w:line="240" w:lineRule="auto"/>
            <w:ind w:left="1440" w:hanging="360"/>
            <w:jc w:val="both"/>
          </w:pPr>
        </w:pPrChange>
      </w:pPr>
      <w:del w:id="33" w:author="A" w:date="2020-12-29T18:02:00Z">
        <w:r w:rsidRPr="00D64890" w:rsidDel="00AF16E6">
          <w:rPr>
            <w:rFonts w:cstheme="minorHAnsi"/>
          </w:rPr>
          <w:delText>Il sistema avvia il caso d’uso “</w:delText>
        </w:r>
        <w:r w:rsidRPr="00D64890" w:rsidDel="00AF16E6">
          <w:rPr>
            <w:rFonts w:cstheme="minorHAnsi"/>
            <w:u w:val="single"/>
          </w:rPr>
          <w:delText>UC___ -Vai in prigione</w:delText>
        </w:r>
        <w:r w:rsidRPr="00D64890" w:rsidDel="00AF16E6">
          <w:rPr>
            <w:rFonts w:cstheme="minorHAnsi"/>
          </w:rPr>
          <w:delText>”.</w:delText>
        </w:r>
      </w:del>
      <w:ins w:id="34" w:author="A" w:date="2020-12-29T17:53:00Z">
        <w:r w:rsidR="002B156D" w:rsidRPr="00D64890">
          <w:rPr>
            <w:rFonts w:cstheme="minorHAnsi"/>
          </w:rPr>
          <w:t xml:space="preserve">Il sistema </w:t>
        </w:r>
      </w:ins>
      <w:ins w:id="35" w:author="A" w:date="2020-12-29T17:54:00Z">
        <w:r w:rsidR="002B156D" w:rsidRPr="00D64890">
          <w:rPr>
            <w:rFonts w:cstheme="minorHAnsi"/>
          </w:rPr>
          <w:t>inserisce la carta consegnata al Giocatore in fondo al m</w:t>
        </w:r>
      </w:ins>
      <w:ins w:id="36" w:author="A" w:date="2020-12-29T17:55:00Z">
        <w:r w:rsidR="002B156D" w:rsidRPr="00D64890">
          <w:rPr>
            <w:rFonts w:cstheme="minorHAnsi"/>
          </w:rPr>
          <w:t>azzo delle carte Probabilità.</w:t>
        </w:r>
      </w:ins>
    </w:p>
    <w:p w14:paraId="2607F88F" w14:textId="4C411642" w:rsidR="001E0263" w:rsidRPr="00C36F7B" w:rsidRDefault="000E3080">
      <w:pPr>
        <w:spacing w:after="0" w:line="240" w:lineRule="auto"/>
        <w:jc w:val="both"/>
        <w:rPr>
          <w:ins w:id="37" w:author="A" w:date="2020-12-29T18:25:00Z"/>
          <w:rFonts w:cstheme="minorHAnsi"/>
          <w:b/>
          <w:bCs/>
          <w:u w:val="single"/>
          <w:rPrChange w:id="38" w:author="A" w:date="2020-12-29T18:29:00Z">
            <w:rPr>
              <w:ins w:id="39" w:author="A" w:date="2020-12-29T18:25:00Z"/>
              <w:rFonts w:cstheme="minorHAnsi"/>
            </w:rPr>
          </w:rPrChange>
        </w:rPr>
        <w:pPrChange w:id="40" w:author="A" w:date="2020-12-29T18:29:00Z">
          <w:pPr>
            <w:spacing w:after="0" w:line="240" w:lineRule="auto"/>
            <w:ind w:left="709" w:hanging="349"/>
            <w:jc w:val="both"/>
          </w:pPr>
        </w:pPrChange>
      </w:pPr>
      <w:r w:rsidRPr="00A63ABF">
        <w:rPr>
          <w:rFonts w:cstheme="minorHAnsi"/>
          <w:b/>
          <w:bCs/>
          <w:u w:val="single"/>
        </w:rPr>
        <w:t>Estensioni:</w:t>
      </w:r>
    </w:p>
    <w:p w14:paraId="0FC8D9DE" w14:textId="66E3DA59" w:rsidR="00AF16E6" w:rsidRDefault="00AF16E6" w:rsidP="00AF16E6">
      <w:pPr>
        <w:spacing w:after="0" w:line="240" w:lineRule="auto"/>
        <w:ind w:left="709" w:hanging="349"/>
        <w:jc w:val="both"/>
        <w:rPr>
          <w:ins w:id="41" w:author="A" w:date="2020-12-29T18:05:00Z"/>
          <w:rFonts w:cstheme="minorHAnsi"/>
        </w:rPr>
      </w:pPr>
      <w:bookmarkStart w:id="42" w:name="_Hlk60159444"/>
      <w:ins w:id="43" w:author="A" w:date="2020-12-29T18:04:00Z">
        <w:r>
          <w:rPr>
            <w:rFonts w:cstheme="minorHAnsi"/>
          </w:rPr>
          <w:t>2a</w:t>
        </w:r>
        <w:r w:rsidRPr="009A2F9A">
          <w:rPr>
            <w:rFonts w:cstheme="minorHAnsi"/>
          </w:rPr>
          <w:t xml:space="preserve">. </w:t>
        </w:r>
        <w:bookmarkStart w:id="44" w:name="_Hlk60157932"/>
        <w:r w:rsidRPr="00AF16E6">
          <w:rPr>
            <w:rFonts w:cstheme="minorHAnsi"/>
          </w:rPr>
          <w:t>Il sistema dà al Giocatore una carta Probabilità</w:t>
        </w:r>
      </w:ins>
      <w:ins w:id="45" w:author="A" w:date="2020-12-29T18:35:00Z">
        <w:r w:rsidR="00E60F03">
          <w:rPr>
            <w:rFonts w:cstheme="minorHAnsi"/>
          </w:rPr>
          <w:t>/Imprevisti</w:t>
        </w:r>
      </w:ins>
      <w:ins w:id="46" w:author="A" w:date="2020-12-29T18:04:00Z">
        <w:r w:rsidRPr="00AF16E6">
          <w:rPr>
            <w:rFonts w:cstheme="minorHAnsi"/>
          </w:rPr>
          <w:t xml:space="preserve"> che </w:t>
        </w:r>
        <w:r>
          <w:rPr>
            <w:rFonts w:cstheme="minorHAnsi"/>
          </w:rPr>
          <w:t>consente a ques</w:t>
        </w:r>
      </w:ins>
      <w:ins w:id="47" w:author="A" w:date="2020-12-29T18:05:00Z">
        <w:r>
          <w:rPr>
            <w:rFonts w:cstheme="minorHAnsi"/>
          </w:rPr>
          <w:t>t’ultimo di uscire di prigione</w:t>
        </w:r>
      </w:ins>
      <w:bookmarkEnd w:id="44"/>
      <w:ins w:id="48" w:author="A" w:date="2020-12-29T18:04:00Z">
        <w:r w:rsidRPr="009A2F9A">
          <w:rPr>
            <w:rFonts w:cstheme="minorHAnsi"/>
          </w:rPr>
          <w:t>:</w:t>
        </w:r>
      </w:ins>
    </w:p>
    <w:bookmarkEnd w:id="42"/>
    <w:p w14:paraId="76BF557F" w14:textId="2A273815" w:rsidR="00BE0049" w:rsidRDefault="00BE0049" w:rsidP="00AF16E6">
      <w:pPr>
        <w:spacing w:after="0" w:line="240" w:lineRule="auto"/>
        <w:ind w:left="709" w:hanging="349"/>
        <w:jc w:val="both"/>
        <w:rPr>
          <w:ins w:id="49" w:author="A" w:date="2020-12-29T18:07:00Z"/>
          <w:rFonts w:cstheme="minorHAnsi"/>
        </w:rPr>
      </w:pPr>
      <w:ins w:id="50" w:author="A" w:date="2020-12-29T18:05:00Z">
        <w:r>
          <w:rPr>
            <w:rFonts w:cstheme="minorHAnsi"/>
          </w:rPr>
          <w:tab/>
        </w:r>
      </w:ins>
      <w:ins w:id="51" w:author="A" w:date="2020-12-29T18:06:00Z">
        <w:r>
          <w:rPr>
            <w:rFonts w:cstheme="minorHAnsi"/>
          </w:rPr>
          <w:t>1a.</w:t>
        </w:r>
      </w:ins>
      <w:ins w:id="52" w:author="A" w:date="2020-12-29T18:07:00Z">
        <w:r>
          <w:rPr>
            <w:rFonts w:cstheme="minorHAnsi"/>
          </w:rPr>
          <w:t xml:space="preserve"> </w:t>
        </w:r>
      </w:ins>
      <w:ins w:id="53" w:author="A" w:date="2020-12-29T18:06:00Z">
        <w:r>
          <w:rPr>
            <w:rFonts w:cstheme="minorHAnsi"/>
          </w:rPr>
          <w:t>Il Giocatore si trova in prigione:</w:t>
        </w:r>
      </w:ins>
    </w:p>
    <w:p w14:paraId="51D6775B" w14:textId="52FF70ED" w:rsidR="00BE0049" w:rsidRDefault="00BE0049" w:rsidP="00BE004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ins w:id="54" w:author="A" w:date="2020-12-29T18:09:00Z"/>
          <w:rFonts w:cstheme="minorHAnsi"/>
        </w:rPr>
      </w:pPr>
      <w:ins w:id="55" w:author="A" w:date="2020-12-29T18:07:00Z">
        <w:r w:rsidRPr="001E0253">
          <w:rPr>
            <w:rFonts w:cstheme="minorHAnsi"/>
          </w:rPr>
          <w:t>Il</w:t>
        </w:r>
        <w:r w:rsidRPr="00860337">
          <w:rPr>
            <w:rFonts w:cstheme="minorHAnsi"/>
          </w:rPr>
          <w:t xml:space="preserve"> </w:t>
        </w:r>
      </w:ins>
      <w:ins w:id="56" w:author="A" w:date="2020-12-29T18:08:00Z">
        <w:r w:rsidRPr="00860337">
          <w:rPr>
            <w:rFonts w:cstheme="minorHAnsi"/>
          </w:rPr>
          <w:t>Giocatore avvia il caso d</w:t>
        </w:r>
        <w:r w:rsidRPr="009A2A7F">
          <w:rPr>
            <w:rFonts w:cstheme="minorHAnsi"/>
          </w:rPr>
          <w:t>’</w:t>
        </w:r>
        <w:r w:rsidRPr="00BE0049">
          <w:rPr>
            <w:rFonts w:cstheme="minorHAnsi"/>
            <w:rPrChange w:id="57" w:author="A" w:date="2020-12-29T18:08:00Z">
              <w:rPr/>
            </w:rPrChange>
          </w:rPr>
          <w:t>uso “</w:t>
        </w:r>
        <w:r w:rsidRPr="00BE0049">
          <w:rPr>
            <w:rFonts w:cstheme="minorHAnsi"/>
            <w:u w:val="single"/>
            <w:rPrChange w:id="58" w:author="A" w:date="2020-12-29T18:08:00Z">
              <w:rPr>
                <w:rFonts w:cstheme="minorHAnsi"/>
              </w:rPr>
            </w:rPrChange>
          </w:rPr>
          <w:t xml:space="preserve">UC___ - </w:t>
        </w:r>
        <w:r w:rsidRPr="001E0253">
          <w:rPr>
            <w:rFonts w:cstheme="minorHAnsi"/>
            <w:u w:val="single"/>
          </w:rPr>
          <w:t>Esci dalla prigione</w:t>
        </w:r>
        <w:r w:rsidRPr="00860337">
          <w:rPr>
            <w:rFonts w:cstheme="minorHAnsi"/>
          </w:rPr>
          <w:t>”.</w:t>
        </w:r>
      </w:ins>
    </w:p>
    <w:p w14:paraId="2C9C17D4" w14:textId="698C8C59" w:rsidR="00BE0049" w:rsidRPr="001E0253" w:rsidRDefault="00BE004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ins w:id="59" w:author="A" w:date="2020-12-29T18:06:00Z"/>
          <w:rFonts w:cstheme="minorHAnsi"/>
        </w:rPr>
        <w:pPrChange w:id="60" w:author="A" w:date="2020-12-29T18:08:00Z">
          <w:pPr>
            <w:spacing w:after="0" w:line="240" w:lineRule="auto"/>
            <w:ind w:left="709" w:hanging="349"/>
            <w:jc w:val="both"/>
          </w:pPr>
        </w:pPrChange>
      </w:pPr>
      <w:ins w:id="61" w:author="A" w:date="2020-12-29T18:09:00Z">
        <w:r>
          <w:rPr>
            <w:rFonts w:cstheme="minorHAnsi"/>
          </w:rPr>
          <w:t>Il sistema prosegue con il passo 5 dello scenario principale di successo.</w:t>
        </w:r>
      </w:ins>
    </w:p>
    <w:p w14:paraId="2BA2077C" w14:textId="0C8A2687" w:rsidR="00BE0049" w:rsidRDefault="00BE0049" w:rsidP="00AF16E6">
      <w:pPr>
        <w:spacing w:after="0" w:line="240" w:lineRule="auto"/>
        <w:ind w:left="709" w:hanging="349"/>
        <w:jc w:val="both"/>
        <w:rPr>
          <w:ins w:id="62" w:author="A" w:date="2020-12-29T18:10:00Z"/>
          <w:rFonts w:cstheme="minorHAnsi"/>
        </w:rPr>
      </w:pPr>
      <w:ins w:id="63" w:author="A" w:date="2020-12-29T18:06:00Z">
        <w:r>
          <w:rPr>
            <w:rFonts w:cstheme="minorHAnsi"/>
          </w:rPr>
          <w:tab/>
        </w:r>
      </w:ins>
      <w:ins w:id="64" w:author="A" w:date="2020-12-29T18:09:00Z">
        <w:r w:rsidR="000067A8">
          <w:rPr>
            <w:rFonts w:cstheme="minorHAnsi"/>
          </w:rPr>
          <w:t>1b. Il Giocatore non si trova in p</w:t>
        </w:r>
      </w:ins>
      <w:ins w:id="65" w:author="A" w:date="2020-12-29T18:10:00Z">
        <w:r w:rsidR="000067A8">
          <w:rPr>
            <w:rFonts w:cstheme="minorHAnsi"/>
          </w:rPr>
          <w:t>rigione:</w:t>
        </w:r>
      </w:ins>
    </w:p>
    <w:p w14:paraId="7BEB5B43" w14:textId="1F8AC0C7" w:rsidR="000067A8" w:rsidRPr="001E0253" w:rsidRDefault="000067A8" w:rsidP="001E0253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ins w:id="66" w:author="A" w:date="2020-12-29T18:11:00Z"/>
          <w:rFonts w:cstheme="minorHAnsi"/>
        </w:rPr>
      </w:pPr>
      <w:ins w:id="67" w:author="A" w:date="2020-12-29T18:10:00Z">
        <w:r>
          <w:rPr>
            <w:rFonts w:cstheme="minorHAnsi"/>
          </w:rPr>
          <w:t>Il Giocatore conserva la carta che consente a quest’ultimo di uscire di prigione.</w:t>
        </w:r>
      </w:ins>
    </w:p>
    <w:p w14:paraId="203C94C2" w14:textId="7948097B" w:rsidR="00AF16E6" w:rsidRDefault="000067A8" w:rsidP="000E3080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ins w:id="68" w:author="A" w:date="2020-12-29T18:37:00Z"/>
          <w:rFonts w:cstheme="minorHAnsi"/>
        </w:rPr>
      </w:pPr>
      <w:ins w:id="69" w:author="A" w:date="2020-12-29T18:10:00Z">
        <w:r>
          <w:rPr>
            <w:rFonts w:cstheme="minorHAnsi"/>
          </w:rPr>
          <w:t xml:space="preserve">Il caso </w:t>
        </w:r>
      </w:ins>
      <w:ins w:id="70" w:author="A" w:date="2020-12-29T18:11:00Z">
        <w:r>
          <w:rPr>
            <w:rFonts w:cstheme="minorHAnsi"/>
          </w:rPr>
          <w:t>d’uso termina con successo.</w:t>
        </w:r>
      </w:ins>
    </w:p>
    <w:p w14:paraId="5BA0A9EB" w14:textId="472EA075" w:rsidR="00812835" w:rsidRPr="00812835" w:rsidRDefault="00812835">
      <w:pPr>
        <w:spacing w:after="0" w:line="240" w:lineRule="auto"/>
        <w:ind w:left="709" w:hanging="349"/>
        <w:jc w:val="both"/>
        <w:rPr>
          <w:ins w:id="71" w:author="A" w:date="2020-12-29T18:11:00Z"/>
          <w:rFonts w:cstheme="minorHAnsi"/>
          <w:rPrChange w:id="72" w:author="A" w:date="2020-12-29T18:37:00Z">
            <w:rPr>
              <w:ins w:id="73" w:author="A" w:date="2020-12-29T18:11:00Z"/>
            </w:rPr>
          </w:rPrChange>
        </w:rPr>
        <w:pPrChange w:id="74" w:author="A" w:date="2020-12-29T18:37:00Z">
          <w:pPr>
            <w:pStyle w:val="Paragrafoelenco"/>
            <w:numPr>
              <w:numId w:val="25"/>
            </w:numPr>
            <w:spacing w:after="0" w:line="240" w:lineRule="auto"/>
            <w:ind w:left="1425" w:hanging="360"/>
            <w:jc w:val="both"/>
          </w:pPr>
        </w:pPrChange>
      </w:pPr>
      <w:bookmarkStart w:id="75" w:name="_Hlk60159468"/>
      <w:ins w:id="76" w:author="A" w:date="2020-12-29T18:37:00Z">
        <w:r>
          <w:rPr>
            <w:rFonts w:cstheme="minorHAnsi"/>
          </w:rPr>
          <w:t>2b</w:t>
        </w:r>
        <w:r w:rsidRPr="009A2F9A">
          <w:rPr>
            <w:rFonts w:cstheme="minorHAnsi"/>
          </w:rPr>
          <w:t xml:space="preserve">. </w:t>
        </w:r>
        <w:r w:rsidRPr="00812835">
          <w:rPr>
            <w:rFonts w:cstheme="minorHAnsi"/>
          </w:rPr>
          <w:t>Il sistema dà al Giocatore una carta Probabilità/Imprevisti che obbliga quest’ultimo ad andare in prigione senza passare dal Via</w:t>
        </w:r>
        <w:r w:rsidRPr="009A2F9A">
          <w:rPr>
            <w:rFonts w:cstheme="minorHAnsi"/>
          </w:rPr>
          <w:t>:</w:t>
        </w:r>
      </w:ins>
    </w:p>
    <w:bookmarkEnd w:id="75"/>
    <w:p w14:paraId="191B4346" w14:textId="60E8B7D3" w:rsidR="009E723E" w:rsidRDefault="009E723E" w:rsidP="009E723E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ins w:id="77" w:author="A" w:date="2020-12-29T18:13:00Z"/>
          <w:rFonts w:cstheme="minorHAnsi"/>
        </w:rPr>
      </w:pPr>
      <w:ins w:id="78" w:author="A" w:date="2020-12-29T18:12:00Z">
        <w:r>
          <w:rPr>
            <w:rFonts w:cstheme="minorHAnsi"/>
          </w:rPr>
          <w:t>Il sistema avvia il caso d</w:t>
        </w:r>
      </w:ins>
      <w:ins w:id="79" w:author="A" w:date="2020-12-29T18:13:00Z">
        <w:r>
          <w:rPr>
            <w:rFonts w:cstheme="minorHAnsi"/>
          </w:rPr>
          <w:t>’uso “</w:t>
        </w:r>
        <w:r w:rsidRPr="0022571D">
          <w:rPr>
            <w:rFonts w:cstheme="minorHAnsi"/>
            <w:u w:val="single"/>
          </w:rPr>
          <w:t xml:space="preserve">UC___ - </w:t>
        </w:r>
        <w:r>
          <w:rPr>
            <w:rFonts w:cstheme="minorHAnsi"/>
            <w:u w:val="single"/>
          </w:rPr>
          <w:t>Vai in prigione</w:t>
        </w:r>
        <w:r>
          <w:rPr>
            <w:rFonts w:cstheme="minorHAnsi"/>
          </w:rPr>
          <w:t>”</w:t>
        </w:r>
        <w:r w:rsidRPr="009A2F9A">
          <w:rPr>
            <w:rFonts w:cstheme="minorHAnsi"/>
          </w:rPr>
          <w:t>.</w:t>
        </w:r>
      </w:ins>
    </w:p>
    <w:p w14:paraId="5AE0F36A" w14:textId="4FA4BA2D" w:rsidR="009E723E" w:rsidRDefault="005C0B8B" w:rsidP="009E723E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ins w:id="80" w:author="A" w:date="2020-12-29T18:37:00Z"/>
          <w:rFonts w:cstheme="minorHAnsi"/>
        </w:rPr>
      </w:pPr>
      <w:ins w:id="81" w:author="A" w:date="2020-12-29T18:13:00Z">
        <w:r w:rsidRPr="005C0B8B">
          <w:rPr>
            <w:rFonts w:cstheme="minorHAnsi"/>
          </w:rPr>
          <w:t>Il sistema prosegue con il passo 5 dello scenario principale di successo</w:t>
        </w:r>
        <w:r w:rsidR="009E723E">
          <w:rPr>
            <w:rFonts w:cstheme="minorHAnsi"/>
          </w:rPr>
          <w:t>.</w:t>
        </w:r>
      </w:ins>
    </w:p>
    <w:p w14:paraId="52E7D644" w14:textId="467F9B3D" w:rsidR="00812835" w:rsidRPr="00533311" w:rsidRDefault="00812835" w:rsidP="00812835">
      <w:pPr>
        <w:spacing w:after="0" w:line="240" w:lineRule="auto"/>
        <w:ind w:left="709" w:hanging="349"/>
        <w:jc w:val="both"/>
        <w:rPr>
          <w:ins w:id="82" w:author="A" w:date="2020-12-29T18:37:00Z"/>
          <w:rFonts w:cstheme="minorHAnsi"/>
        </w:rPr>
      </w:pPr>
      <w:bookmarkStart w:id="83" w:name="_Hlk60159502"/>
      <w:ins w:id="84" w:author="A" w:date="2020-12-29T18:37:00Z">
        <w:r>
          <w:rPr>
            <w:rFonts w:cstheme="minorHAnsi"/>
          </w:rPr>
          <w:t>2c</w:t>
        </w:r>
        <w:r w:rsidRPr="009A2F9A">
          <w:rPr>
            <w:rFonts w:cstheme="minorHAnsi"/>
          </w:rPr>
          <w:t xml:space="preserve">. </w:t>
        </w:r>
        <w:r w:rsidRPr="00812835">
          <w:rPr>
            <w:rFonts w:cstheme="minorHAnsi"/>
          </w:rPr>
          <w:t>Il sistema dà al Giocatore una carta Probabilità/Imprevisti che prevede l’assegnazione a quest’ultimo di una somma di denaro</w:t>
        </w:r>
        <w:r w:rsidRPr="009A2F9A">
          <w:rPr>
            <w:rFonts w:cstheme="minorHAnsi"/>
          </w:rPr>
          <w:t>:</w:t>
        </w:r>
      </w:ins>
    </w:p>
    <w:bookmarkEnd w:id="83"/>
    <w:p w14:paraId="3D7E6EDA" w14:textId="03706180" w:rsidR="00C64316" w:rsidRDefault="00742214" w:rsidP="00C64316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ins w:id="85" w:author="A" w:date="2020-12-29T18:15:00Z"/>
          <w:rFonts w:cstheme="minorHAnsi"/>
        </w:rPr>
      </w:pPr>
      <w:ins w:id="86" w:author="A" w:date="2020-12-29T18:15:00Z">
        <w:r>
          <w:rPr>
            <w:rFonts w:cstheme="minorHAnsi"/>
          </w:rPr>
          <w:t>Il sistema preleva dalla Banca la somma indicata nella carta.</w:t>
        </w:r>
      </w:ins>
    </w:p>
    <w:p w14:paraId="09590B6C" w14:textId="2F871112" w:rsidR="00742214" w:rsidRDefault="00742214" w:rsidP="00C64316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ins w:id="87" w:author="A" w:date="2020-12-29T18:24:00Z"/>
          <w:rFonts w:cstheme="minorHAnsi"/>
        </w:rPr>
      </w:pPr>
      <w:ins w:id="88" w:author="A" w:date="2020-12-29T18:15:00Z">
        <w:r>
          <w:rPr>
            <w:rFonts w:cstheme="minorHAnsi"/>
          </w:rPr>
          <w:t>Il sistema assegna al</w:t>
        </w:r>
      </w:ins>
      <w:ins w:id="89" w:author="A" w:date="2020-12-29T18:16:00Z">
        <w:r>
          <w:rPr>
            <w:rFonts w:cstheme="minorHAnsi"/>
          </w:rPr>
          <w:t xml:space="preserve"> Giocatore la somma  prelevata dalla Banca.</w:t>
        </w:r>
      </w:ins>
    </w:p>
    <w:p w14:paraId="6BA6B27B" w14:textId="2F7DAD93" w:rsidR="009A2A7F" w:rsidRDefault="009A2A7F" w:rsidP="00C64316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ins w:id="90" w:author="A" w:date="2020-12-29T18:37:00Z"/>
          <w:rFonts w:cstheme="minorHAnsi"/>
        </w:rPr>
      </w:pPr>
      <w:ins w:id="91" w:author="A" w:date="2020-12-29T18:24:00Z">
        <w:r>
          <w:rPr>
            <w:rFonts w:cstheme="minorHAnsi"/>
          </w:rPr>
          <w:t>Il sistema prosegue con il passo 5 dello scenario principale di successo.</w:t>
        </w:r>
      </w:ins>
    </w:p>
    <w:p w14:paraId="219048EC" w14:textId="452DA427" w:rsidR="00812835" w:rsidRDefault="00812835" w:rsidP="00812835">
      <w:pPr>
        <w:spacing w:after="0" w:line="240" w:lineRule="auto"/>
        <w:ind w:left="709" w:hanging="349"/>
        <w:jc w:val="both"/>
        <w:rPr>
          <w:ins w:id="92" w:author="A" w:date="2020-12-30T03:26:00Z"/>
          <w:rFonts w:cstheme="minorHAnsi"/>
        </w:rPr>
      </w:pPr>
      <w:ins w:id="93" w:author="A" w:date="2020-12-29T18:38:00Z">
        <w:r>
          <w:rPr>
            <w:rFonts w:cstheme="minorHAnsi"/>
          </w:rPr>
          <w:t>2d</w:t>
        </w:r>
        <w:r w:rsidRPr="009A2F9A">
          <w:rPr>
            <w:rFonts w:cstheme="minorHAnsi"/>
          </w:rPr>
          <w:t xml:space="preserve">. </w:t>
        </w:r>
        <w:r w:rsidRPr="00812835">
          <w:rPr>
            <w:rFonts w:cstheme="minorHAnsi"/>
          </w:rPr>
          <w:t>Il sistema dà al Giocatore una carta Probabilità</w:t>
        </w:r>
      </w:ins>
      <w:ins w:id="94" w:author="A" w:date="2020-12-30T03:25:00Z">
        <w:r w:rsidR="00702993">
          <w:rPr>
            <w:rFonts w:cstheme="minorHAnsi"/>
          </w:rPr>
          <w:t>/Imprevisti</w:t>
        </w:r>
      </w:ins>
      <w:ins w:id="95" w:author="A" w:date="2020-12-29T18:38:00Z">
        <w:r w:rsidRPr="00812835">
          <w:rPr>
            <w:rFonts w:cstheme="minorHAnsi"/>
          </w:rPr>
          <w:t xml:space="preserve"> che prevede lo spostamento di quest’ultimo in un’altra casella</w:t>
        </w:r>
        <w:r w:rsidRPr="009A2F9A">
          <w:rPr>
            <w:rFonts w:cstheme="minorHAnsi"/>
          </w:rPr>
          <w:t>:</w:t>
        </w:r>
      </w:ins>
    </w:p>
    <w:p w14:paraId="02FF4FFA" w14:textId="2E9F6644" w:rsidR="00702993" w:rsidRDefault="00702993" w:rsidP="00812835">
      <w:pPr>
        <w:spacing w:after="0" w:line="240" w:lineRule="auto"/>
        <w:ind w:left="709" w:hanging="349"/>
        <w:jc w:val="both"/>
        <w:rPr>
          <w:ins w:id="96" w:author="A" w:date="2020-12-30T03:27:00Z"/>
          <w:rFonts w:cstheme="minorHAnsi"/>
        </w:rPr>
      </w:pPr>
      <w:ins w:id="97" w:author="A" w:date="2020-12-30T03:26:00Z">
        <w:r>
          <w:rPr>
            <w:rFonts w:cstheme="minorHAnsi"/>
          </w:rPr>
          <w:tab/>
        </w:r>
        <w:bookmarkStart w:id="98" w:name="_Hlk60191372"/>
        <w:r>
          <w:rPr>
            <w:rFonts w:cstheme="minorHAnsi"/>
          </w:rPr>
          <w:t>1a. Il Giocatore si sposta nella casella indicata nella carta transitando dal V</w:t>
        </w:r>
      </w:ins>
      <w:ins w:id="99" w:author="A" w:date="2020-12-30T03:27:00Z">
        <w:r>
          <w:rPr>
            <w:rFonts w:cstheme="minorHAnsi"/>
          </w:rPr>
          <w:t>ia!:</w:t>
        </w:r>
      </w:ins>
    </w:p>
    <w:p w14:paraId="34231326" w14:textId="1AD97013" w:rsidR="00702993" w:rsidRDefault="00702993" w:rsidP="00702993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ins w:id="100" w:author="A" w:date="2020-12-30T03:27:00Z"/>
          <w:rFonts w:cstheme="minorHAnsi"/>
        </w:rPr>
      </w:pPr>
      <w:ins w:id="101" w:author="A" w:date="2020-12-30T03:27:00Z">
        <w:r>
          <w:rPr>
            <w:rFonts w:cstheme="minorHAnsi"/>
          </w:rPr>
          <w:t>Il sistema avvia il caso d’uso “</w:t>
        </w:r>
        <w:r w:rsidRPr="00702993">
          <w:rPr>
            <w:rFonts w:cstheme="minorHAnsi"/>
            <w:u w:val="single"/>
            <w:rPrChange w:id="102" w:author="A" w:date="2020-12-30T03:28:00Z">
              <w:rPr>
                <w:rFonts w:cstheme="minorHAnsi"/>
              </w:rPr>
            </w:rPrChange>
          </w:rPr>
          <w:t>UC ____ - Transita dal Via!</w:t>
        </w:r>
        <w:r>
          <w:rPr>
            <w:rFonts w:cstheme="minorHAnsi"/>
          </w:rPr>
          <w:t>”.</w:t>
        </w:r>
      </w:ins>
    </w:p>
    <w:p w14:paraId="22AD3BEE" w14:textId="2E476638" w:rsidR="00702993" w:rsidRDefault="00702993" w:rsidP="00702993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ins w:id="103" w:author="A" w:date="2020-12-30T03:29:00Z"/>
          <w:rFonts w:cstheme="minorHAnsi"/>
        </w:rPr>
      </w:pPr>
      <w:ins w:id="104" w:author="A" w:date="2020-12-30T03:27:00Z">
        <w:r>
          <w:rPr>
            <w:rFonts w:cstheme="minorHAnsi"/>
          </w:rPr>
          <w:t>Il sistema prosegue con il passo 5 dello scenario principale di su</w:t>
        </w:r>
      </w:ins>
      <w:ins w:id="105" w:author="A" w:date="2020-12-30T03:28:00Z">
        <w:r>
          <w:rPr>
            <w:rFonts w:cstheme="minorHAnsi"/>
          </w:rPr>
          <w:t>ccesso.</w:t>
        </w:r>
      </w:ins>
      <w:bookmarkEnd w:id="98"/>
    </w:p>
    <w:p w14:paraId="21561FC7" w14:textId="0FA4BA58" w:rsidR="00B16AFD" w:rsidRPr="00B16AFD" w:rsidRDefault="00B16AFD" w:rsidP="00B16AFD">
      <w:pPr>
        <w:spacing w:after="0" w:line="240" w:lineRule="auto"/>
        <w:ind w:left="709" w:hanging="1"/>
        <w:jc w:val="both"/>
        <w:rPr>
          <w:ins w:id="106" w:author="A" w:date="2020-12-30T03:29:00Z"/>
          <w:rFonts w:cstheme="minorHAnsi"/>
          <w:rPrChange w:id="107" w:author="A" w:date="2020-12-30T03:30:00Z">
            <w:rPr>
              <w:ins w:id="108" w:author="A" w:date="2020-12-30T03:29:00Z"/>
            </w:rPr>
          </w:rPrChange>
        </w:rPr>
        <w:pPrChange w:id="109" w:author="A" w:date="2020-12-30T03:30:00Z">
          <w:pPr>
            <w:pStyle w:val="Paragrafoelenco"/>
            <w:numPr>
              <w:numId w:val="31"/>
            </w:numPr>
            <w:spacing w:after="0" w:line="240" w:lineRule="auto"/>
            <w:ind w:left="1425" w:hanging="360"/>
            <w:jc w:val="both"/>
          </w:pPr>
        </w:pPrChange>
      </w:pPr>
      <w:ins w:id="110" w:author="A" w:date="2020-12-30T03:29:00Z">
        <w:r>
          <w:rPr>
            <w:rFonts w:cstheme="minorHAnsi"/>
          </w:rPr>
          <w:t>1</w:t>
        </w:r>
      </w:ins>
      <w:ins w:id="111" w:author="A" w:date="2020-12-30T03:31:00Z">
        <w:r w:rsidR="00FE09F2">
          <w:rPr>
            <w:rFonts w:cstheme="minorHAnsi"/>
          </w:rPr>
          <w:t>b</w:t>
        </w:r>
      </w:ins>
      <w:ins w:id="112" w:author="A" w:date="2020-12-30T03:29:00Z">
        <w:r>
          <w:rPr>
            <w:rFonts w:cstheme="minorHAnsi"/>
          </w:rPr>
          <w:t xml:space="preserve">. Il Giocatore si sposta nella casella indicata nella carta </w:t>
        </w:r>
        <w:r>
          <w:rPr>
            <w:rFonts w:cstheme="minorHAnsi"/>
          </w:rPr>
          <w:t>senza transitare</w:t>
        </w:r>
        <w:r>
          <w:rPr>
            <w:rFonts w:cstheme="minorHAnsi"/>
          </w:rPr>
          <w:t xml:space="preserve"> dal Via!:</w:t>
        </w:r>
      </w:ins>
    </w:p>
    <w:p w14:paraId="042947FE" w14:textId="3C832453" w:rsidR="00B16AFD" w:rsidRPr="00B16AFD" w:rsidRDefault="00B16AFD" w:rsidP="00B16AFD">
      <w:pPr>
        <w:pStyle w:val="Paragrafoelenco"/>
        <w:numPr>
          <w:ilvl w:val="0"/>
          <w:numId w:val="33"/>
        </w:numPr>
        <w:spacing w:after="0" w:line="240" w:lineRule="auto"/>
        <w:jc w:val="both"/>
        <w:rPr>
          <w:ins w:id="113" w:author="A" w:date="2020-12-29T18:38:00Z"/>
          <w:rFonts w:cstheme="minorHAnsi"/>
          <w:rPrChange w:id="114" w:author="A" w:date="2020-12-30T03:29:00Z">
            <w:rPr>
              <w:ins w:id="115" w:author="A" w:date="2020-12-29T18:38:00Z"/>
            </w:rPr>
          </w:rPrChange>
        </w:rPr>
        <w:pPrChange w:id="116" w:author="A" w:date="2020-12-30T03:29:00Z">
          <w:pPr>
            <w:spacing w:after="0" w:line="240" w:lineRule="auto"/>
            <w:ind w:left="709" w:hanging="349"/>
            <w:jc w:val="both"/>
          </w:pPr>
        </w:pPrChange>
      </w:pPr>
      <w:ins w:id="117" w:author="A" w:date="2020-12-30T03:29:00Z">
        <w:r w:rsidRPr="00B16AFD">
          <w:rPr>
            <w:rFonts w:cstheme="minorHAnsi"/>
            <w:rPrChange w:id="118" w:author="A" w:date="2020-12-30T03:29:00Z">
              <w:rPr/>
            </w:rPrChange>
          </w:rPr>
          <w:t>Il sistema prosegue con il passo 5 dello scenario principale di successo.</w:t>
        </w:r>
      </w:ins>
    </w:p>
    <w:p w14:paraId="7373C65B" w14:textId="378B70E3" w:rsidR="00702993" w:rsidRPr="00702993" w:rsidDel="00702993" w:rsidRDefault="00702993" w:rsidP="00702993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del w:id="119" w:author="A" w:date="2020-12-30T03:27:00Z"/>
          <w:rFonts w:cstheme="minorHAnsi"/>
          <w:rPrChange w:id="120" w:author="A" w:date="2020-12-30T03:26:00Z">
            <w:rPr>
              <w:del w:id="121" w:author="A" w:date="2020-12-30T03:27:00Z"/>
            </w:rPr>
          </w:rPrChange>
        </w:rPr>
        <w:pPrChange w:id="122" w:author="A" w:date="2020-12-30T03:26:00Z">
          <w:pPr>
            <w:spacing w:after="0" w:line="240" w:lineRule="auto"/>
            <w:jc w:val="both"/>
          </w:pPr>
        </w:pPrChange>
      </w:pPr>
    </w:p>
    <w:p w14:paraId="007BF164" w14:textId="48950073" w:rsidR="000E3080" w:rsidRPr="009A2F9A" w:rsidRDefault="00AF16E6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123" w:name="_Hlk60138778"/>
      <w:ins w:id="124" w:author="A" w:date="2020-12-29T18:03:00Z">
        <w:r>
          <w:rPr>
            <w:rFonts w:cstheme="minorHAnsi"/>
          </w:rPr>
          <w:t>3</w:t>
        </w:r>
      </w:ins>
      <w:del w:id="125" w:author="A" w:date="2020-12-29T18:03:00Z">
        <w:r w:rsidR="004B44A8" w:rsidDel="00AF16E6">
          <w:rPr>
            <w:rFonts w:cstheme="minorHAnsi"/>
          </w:rPr>
          <w:delText>2</w:delText>
        </w:r>
      </w:del>
      <w:r w:rsidR="000E3080">
        <w:rPr>
          <w:rFonts w:cstheme="minorHAnsi"/>
        </w:rPr>
        <w:t>a</w:t>
      </w:r>
      <w:bookmarkStart w:id="126" w:name="_Hlk60157474"/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22571D">
        <w:rPr>
          <w:rFonts w:cstheme="minorHAnsi"/>
        </w:rPr>
        <w:t xml:space="preserve">Giocatore </w:t>
      </w:r>
      <w:r w:rsidR="004B44A8">
        <w:rPr>
          <w:rFonts w:cstheme="minorHAnsi"/>
        </w:rPr>
        <w:t>dispone di una quantità di denaro insufficiente a pagare l</w:t>
      </w:r>
      <w:r w:rsidR="00A63448">
        <w:rPr>
          <w:rFonts w:cstheme="minorHAnsi"/>
        </w:rPr>
        <w:t>’imposta</w:t>
      </w:r>
      <w:r w:rsidR="004B44A8">
        <w:rPr>
          <w:rFonts w:cstheme="minorHAnsi"/>
        </w:rPr>
        <w:t xml:space="preserve">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BD9BA49" w:rsidR="000E3080" w:rsidRDefault="000E3080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A87E6E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 xml:space="preserve">avvia il caso d’uso </w:t>
      </w:r>
      <w:bookmarkStart w:id="127" w:name="_Hlk60158006"/>
      <w:r w:rsidR="0022571D">
        <w:rPr>
          <w:rFonts w:cstheme="minorHAnsi"/>
        </w:rPr>
        <w:t>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  <w:bookmarkEnd w:id="127"/>
    </w:p>
    <w:p w14:paraId="3ACC3206" w14:textId="3094B4A2" w:rsidR="008971BC" w:rsidRDefault="008971BC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</w:t>
      </w:r>
      <w:del w:id="128" w:author="A" w:date="2020-12-29T18:39:00Z">
        <w:r w:rsidDel="00A7681F">
          <w:rPr>
            <w:rFonts w:cstheme="minorHAnsi"/>
          </w:rPr>
          <w:delText xml:space="preserve">2 </w:delText>
        </w:r>
      </w:del>
      <w:ins w:id="129" w:author="A" w:date="2020-12-29T18:39:00Z">
        <w:r w:rsidR="00A7681F">
          <w:rPr>
            <w:rFonts w:cstheme="minorHAnsi"/>
          </w:rPr>
          <w:t xml:space="preserve">3 </w:t>
        </w:r>
      </w:ins>
      <w:r>
        <w:rPr>
          <w:rFonts w:cstheme="minorHAnsi"/>
        </w:rPr>
        <w:t xml:space="preserve">dello scenario principale di successo. </w:t>
      </w:r>
    </w:p>
    <w:bookmarkEnd w:id="126"/>
    <w:p w14:paraId="2CFEAFD6" w14:textId="173F0AC1" w:rsidR="008971BC" w:rsidRPr="009A2F9A" w:rsidRDefault="008971BC" w:rsidP="008971BC">
      <w:pPr>
        <w:spacing w:after="0" w:line="240" w:lineRule="auto"/>
        <w:ind w:left="709" w:hanging="349"/>
        <w:jc w:val="both"/>
        <w:rPr>
          <w:rFonts w:cstheme="minorHAnsi"/>
        </w:rPr>
      </w:pPr>
      <w:del w:id="130" w:author="A" w:date="2020-12-29T18:03:00Z">
        <w:r w:rsidDel="00AF16E6">
          <w:rPr>
            <w:rFonts w:cstheme="minorHAnsi"/>
          </w:rPr>
          <w:delText>2</w:delText>
        </w:r>
      </w:del>
      <w:ins w:id="131" w:author="A" w:date="2020-12-29T18:03:00Z">
        <w:r w:rsidR="00AF16E6">
          <w:rPr>
            <w:rFonts w:cstheme="minorHAnsi"/>
          </w:rPr>
          <w:t>3</w:t>
        </w:r>
      </w:ins>
      <w:r>
        <w:rPr>
          <w:rFonts w:cstheme="minorHAnsi"/>
        </w:rPr>
        <w:t>b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dispone di una quantità di denaro insufficiente a pagare l</w:t>
      </w:r>
      <w:r w:rsidR="00A63448">
        <w:rPr>
          <w:rFonts w:cstheme="minorHAnsi"/>
        </w:rPr>
        <w:t>’imposta</w:t>
      </w:r>
      <w:r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>
        <w:rPr>
          <w:rFonts w:cstheme="minorHAnsi"/>
        </w:rPr>
        <w:t xml:space="preserve"> liber</w:t>
      </w:r>
      <w:r w:rsidR="00AD04F8">
        <w:rPr>
          <w:rFonts w:cstheme="minorHAnsi"/>
        </w:rPr>
        <w:t>e</w:t>
      </w:r>
      <w:r>
        <w:rPr>
          <w:rFonts w:cstheme="minorHAnsi"/>
        </w:rPr>
        <w:t xml:space="preserve"> da ipoteca</w:t>
      </w:r>
      <w:r w:rsidRPr="009A2F9A">
        <w:rPr>
          <w:rFonts w:cstheme="minorHAnsi"/>
        </w:rPr>
        <w:t>:</w:t>
      </w:r>
    </w:p>
    <w:p w14:paraId="0DCEDBDE" w14:textId="5AE0D388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79C5CF4F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del w:id="132" w:author="A" w:date="2020-12-29T18:39:00Z">
        <w:r w:rsidRPr="008971BC" w:rsidDel="00A7681F">
          <w:rPr>
            <w:rFonts w:cstheme="minorHAnsi"/>
          </w:rPr>
          <w:delText xml:space="preserve">2 </w:delText>
        </w:r>
      </w:del>
      <w:ins w:id="133" w:author="A" w:date="2020-12-29T18:39:00Z">
        <w:r w:rsidR="00A7681F">
          <w:rPr>
            <w:rFonts w:cstheme="minorHAnsi"/>
          </w:rPr>
          <w:t>3</w:t>
        </w:r>
        <w:r w:rsidR="00A7681F" w:rsidRPr="008971BC">
          <w:rPr>
            <w:rFonts w:cstheme="minorHAnsi"/>
          </w:rPr>
          <w:t xml:space="preserve"> </w:t>
        </w:r>
      </w:ins>
      <w:r w:rsidRPr="008971BC">
        <w:rPr>
          <w:rFonts w:cstheme="minorHAnsi"/>
        </w:rPr>
        <w:t>dello scenario principale di successo.</w:t>
      </w:r>
    </w:p>
    <w:p w14:paraId="1E64D452" w14:textId="6B8F3E90" w:rsidR="00A87E6E" w:rsidRPr="009A2F9A" w:rsidRDefault="00A87E6E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134" w:name="_Hlk60138922"/>
      <w:bookmarkStart w:id="135" w:name="_Hlk60139072"/>
      <w:bookmarkEnd w:id="123"/>
      <w:del w:id="136" w:author="A" w:date="2020-12-29T18:03:00Z">
        <w:r w:rsidDel="00AF16E6">
          <w:rPr>
            <w:rFonts w:cstheme="minorHAnsi"/>
          </w:rPr>
          <w:delText>2</w:delText>
        </w:r>
        <w:r w:rsidR="008971BC" w:rsidDel="00AF16E6">
          <w:rPr>
            <w:rFonts w:cstheme="minorHAnsi"/>
          </w:rPr>
          <w:delText>c</w:delText>
        </w:r>
      </w:del>
      <w:ins w:id="137" w:author="A" w:date="2020-12-29T18:03:00Z">
        <w:r w:rsidR="00AF16E6">
          <w:rPr>
            <w:rFonts w:cstheme="minorHAnsi"/>
          </w:rPr>
          <w:t>3c</w:t>
        </w:r>
      </w:ins>
      <w:r w:rsidRPr="009A2F9A">
        <w:rPr>
          <w:rFonts w:cstheme="minorHAnsi"/>
        </w:rPr>
        <w:t xml:space="preserve">. </w:t>
      </w:r>
      <w:bookmarkStart w:id="138" w:name="_Hlk60138916"/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</w:t>
      </w:r>
      <w:r w:rsidR="00A63448">
        <w:rPr>
          <w:rFonts w:cstheme="minorHAnsi"/>
        </w:rPr>
        <w:t>l’imposta</w:t>
      </w:r>
      <w:r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7E179838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B9D77BD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del w:id="139" w:author="A" w:date="2020-12-29T18:39:00Z">
        <w:r w:rsidRPr="008971BC" w:rsidDel="00A7681F">
          <w:rPr>
            <w:rFonts w:cstheme="minorHAnsi"/>
          </w:rPr>
          <w:delText xml:space="preserve">2 </w:delText>
        </w:r>
      </w:del>
      <w:ins w:id="140" w:author="A" w:date="2020-12-29T18:39:00Z">
        <w:r w:rsidR="00A7681F">
          <w:rPr>
            <w:rFonts w:cstheme="minorHAnsi"/>
          </w:rPr>
          <w:t>3</w:t>
        </w:r>
        <w:r w:rsidR="00A7681F" w:rsidRPr="008971BC">
          <w:rPr>
            <w:rFonts w:cstheme="minorHAnsi"/>
          </w:rPr>
          <w:t xml:space="preserve"> </w:t>
        </w:r>
      </w:ins>
      <w:r w:rsidRPr="008971BC">
        <w:rPr>
          <w:rFonts w:cstheme="minorHAnsi"/>
        </w:rPr>
        <w:t xml:space="preserve">dello scenario principale di successo. </w:t>
      </w:r>
      <w:bookmarkEnd w:id="134"/>
      <w:bookmarkEnd w:id="138"/>
    </w:p>
    <w:p w14:paraId="0653E8DF" w14:textId="342B8621" w:rsidR="00EC47C4" w:rsidRPr="009A2F9A" w:rsidRDefault="00EC47C4" w:rsidP="00EC47C4">
      <w:pPr>
        <w:spacing w:after="0" w:line="240" w:lineRule="auto"/>
        <w:ind w:left="709" w:hanging="349"/>
        <w:jc w:val="both"/>
        <w:rPr>
          <w:rFonts w:cstheme="minorHAnsi"/>
        </w:rPr>
      </w:pPr>
      <w:bookmarkStart w:id="141" w:name="_Hlk60157433"/>
      <w:bookmarkEnd w:id="135"/>
      <w:del w:id="142" w:author="A" w:date="2020-12-29T18:03:00Z">
        <w:r w:rsidDel="00AF16E6">
          <w:rPr>
            <w:rFonts w:cstheme="minorHAnsi"/>
          </w:rPr>
          <w:lastRenderedPageBreak/>
          <w:delText>2d</w:delText>
        </w:r>
      </w:del>
      <w:ins w:id="143" w:author="A" w:date="2020-12-29T18:03:00Z">
        <w:r w:rsidR="00AF16E6">
          <w:rPr>
            <w:rFonts w:cstheme="minorHAnsi"/>
          </w:rPr>
          <w:t>3d</w:t>
        </w:r>
      </w:ins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</w:t>
      </w:r>
      <w:r w:rsidR="00A63448">
        <w:rPr>
          <w:rFonts w:cstheme="minorHAnsi"/>
        </w:rPr>
        <w:t>l’imposta</w:t>
      </w:r>
      <w:r>
        <w:rPr>
          <w:rFonts w:cstheme="minorHAnsi"/>
        </w:rPr>
        <w:t xml:space="preserve"> e non dispone di alcu</w:t>
      </w:r>
      <w:r w:rsidR="00EB32E7">
        <w:rPr>
          <w:rFonts w:cstheme="minorHAnsi"/>
        </w:rPr>
        <w:t>na proprietà, neppure</w:t>
      </w:r>
      <w:r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Pr="009A2F9A">
        <w:rPr>
          <w:rFonts w:cstheme="minorHAnsi"/>
        </w:rPr>
        <w:t>:</w:t>
      </w:r>
    </w:p>
    <w:p w14:paraId="5C1971BA" w14:textId="791502F9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 w:rsidR="00EB32E7">
        <w:rPr>
          <w:rFonts w:cstheme="minorHAnsi"/>
          <w:u w:val="single"/>
        </w:rPr>
        <w:t>Fallimento del giocatore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bookmarkEnd w:id="141"/>
    <w:p w14:paraId="27CE20F5" w14:textId="0428E4C6" w:rsidR="00AF16E6" w:rsidRPr="001E0253" w:rsidRDefault="00EC47C4" w:rsidP="001E0253">
      <w:pPr>
        <w:pStyle w:val="Paragrafoelenco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7A7AFD93" w14:textId="596907EB" w:rsidR="000E3080" w:rsidRPr="00CB70DC" w:rsidRDefault="000E3080" w:rsidP="008971BC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 xml:space="preserve">ogni volta che il Giocatore si trova su una casella </w:t>
      </w:r>
      <w:del w:id="144" w:author="A" w:date="2020-12-29T18:32:00Z">
        <w:r w:rsidR="00A63448" w:rsidDel="00B44087">
          <w:rPr>
            <w:rFonts w:cstheme="minorHAnsi"/>
          </w:rPr>
          <w:delText xml:space="preserve">Chance </w:delText>
        </w:r>
      </w:del>
      <w:ins w:id="145" w:author="A" w:date="2020-12-29T18:32:00Z">
        <w:r w:rsidR="00B44087">
          <w:rPr>
            <w:rFonts w:cstheme="minorHAnsi"/>
          </w:rPr>
          <w:t>di tipo Probabilità/I</w:t>
        </w:r>
      </w:ins>
      <w:ins w:id="146" w:author="A" w:date="2020-12-29T18:33:00Z">
        <w:r w:rsidR="00B44087">
          <w:rPr>
            <w:rFonts w:cstheme="minorHAnsi"/>
          </w:rPr>
          <w:t>mprevisti</w:t>
        </w:r>
      </w:ins>
      <w:ins w:id="147" w:author="A" w:date="2020-12-29T18:32:00Z">
        <w:r w:rsidR="00B44087">
          <w:rPr>
            <w:rFonts w:cstheme="minorHAnsi"/>
          </w:rPr>
          <w:t xml:space="preserve"> </w:t>
        </w:r>
      </w:ins>
      <w:r w:rsidR="00D70923">
        <w:rPr>
          <w:rFonts w:cstheme="minorHAnsi"/>
        </w:rPr>
        <w:t>a seguito del lancio dei dadi</w:t>
      </w:r>
      <w:r w:rsidRPr="00CB70DC">
        <w:rPr>
          <w:rFonts w:cstheme="minorHAnsi"/>
        </w:rPr>
        <w:t>.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029"/>
    <w:multiLevelType w:val="hybridMultilevel"/>
    <w:tmpl w:val="C2B65A28"/>
    <w:lvl w:ilvl="0" w:tplc="A2E0091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180143B"/>
    <w:multiLevelType w:val="hybridMultilevel"/>
    <w:tmpl w:val="D2C42C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728FF"/>
    <w:multiLevelType w:val="hybridMultilevel"/>
    <w:tmpl w:val="0882C5E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AD10891"/>
    <w:multiLevelType w:val="hybridMultilevel"/>
    <w:tmpl w:val="4D3EB87E"/>
    <w:lvl w:ilvl="0" w:tplc="BDCEFE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DE329A4"/>
    <w:multiLevelType w:val="hybridMultilevel"/>
    <w:tmpl w:val="6986C874"/>
    <w:lvl w:ilvl="0" w:tplc="BDCEFE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2016C8"/>
    <w:multiLevelType w:val="hybridMultilevel"/>
    <w:tmpl w:val="8592983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5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BE26B0C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CB036C9"/>
    <w:multiLevelType w:val="hybridMultilevel"/>
    <w:tmpl w:val="A574E830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A77AD"/>
    <w:multiLevelType w:val="hybridMultilevel"/>
    <w:tmpl w:val="1BA85F9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FA75B3E"/>
    <w:multiLevelType w:val="hybridMultilevel"/>
    <w:tmpl w:val="23B43DD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35D341E"/>
    <w:multiLevelType w:val="hybridMultilevel"/>
    <w:tmpl w:val="4D3EB87E"/>
    <w:lvl w:ilvl="0" w:tplc="BDCEFE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6C567227"/>
    <w:multiLevelType w:val="hybridMultilevel"/>
    <w:tmpl w:val="EFC282C4"/>
    <w:lvl w:ilvl="0" w:tplc="E760CB5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30" w:hanging="360"/>
      </w:pPr>
    </w:lvl>
    <w:lvl w:ilvl="2" w:tplc="0410001B" w:tentative="1">
      <w:start w:val="1"/>
      <w:numFmt w:val="lowerRoman"/>
      <w:lvlText w:val="%3."/>
      <w:lvlJc w:val="right"/>
      <w:pPr>
        <w:ind w:left="2850" w:hanging="180"/>
      </w:pPr>
    </w:lvl>
    <w:lvl w:ilvl="3" w:tplc="0410000F" w:tentative="1">
      <w:start w:val="1"/>
      <w:numFmt w:val="decimal"/>
      <w:lvlText w:val="%4."/>
      <w:lvlJc w:val="left"/>
      <w:pPr>
        <w:ind w:left="3570" w:hanging="360"/>
      </w:pPr>
    </w:lvl>
    <w:lvl w:ilvl="4" w:tplc="04100019" w:tentative="1">
      <w:start w:val="1"/>
      <w:numFmt w:val="lowerLetter"/>
      <w:lvlText w:val="%5."/>
      <w:lvlJc w:val="left"/>
      <w:pPr>
        <w:ind w:left="4290" w:hanging="360"/>
      </w:pPr>
    </w:lvl>
    <w:lvl w:ilvl="5" w:tplc="0410001B" w:tentative="1">
      <w:start w:val="1"/>
      <w:numFmt w:val="lowerRoman"/>
      <w:lvlText w:val="%6."/>
      <w:lvlJc w:val="right"/>
      <w:pPr>
        <w:ind w:left="5010" w:hanging="180"/>
      </w:pPr>
    </w:lvl>
    <w:lvl w:ilvl="6" w:tplc="0410000F" w:tentative="1">
      <w:start w:val="1"/>
      <w:numFmt w:val="decimal"/>
      <w:lvlText w:val="%7."/>
      <w:lvlJc w:val="left"/>
      <w:pPr>
        <w:ind w:left="5730" w:hanging="360"/>
      </w:pPr>
    </w:lvl>
    <w:lvl w:ilvl="7" w:tplc="04100019" w:tentative="1">
      <w:start w:val="1"/>
      <w:numFmt w:val="lowerLetter"/>
      <w:lvlText w:val="%8."/>
      <w:lvlJc w:val="left"/>
      <w:pPr>
        <w:ind w:left="6450" w:hanging="360"/>
      </w:pPr>
    </w:lvl>
    <w:lvl w:ilvl="8" w:tplc="0410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7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73735FBE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1"/>
  </w:num>
  <w:num w:numId="3">
    <w:abstractNumId w:val="16"/>
  </w:num>
  <w:num w:numId="4">
    <w:abstractNumId w:val="7"/>
  </w:num>
  <w:num w:numId="5">
    <w:abstractNumId w:val="15"/>
  </w:num>
  <w:num w:numId="6">
    <w:abstractNumId w:val="10"/>
  </w:num>
  <w:num w:numId="7">
    <w:abstractNumId w:val="27"/>
  </w:num>
  <w:num w:numId="8">
    <w:abstractNumId w:val="20"/>
  </w:num>
  <w:num w:numId="9">
    <w:abstractNumId w:val="12"/>
  </w:num>
  <w:num w:numId="10">
    <w:abstractNumId w:val="17"/>
  </w:num>
  <w:num w:numId="11">
    <w:abstractNumId w:val="5"/>
  </w:num>
  <w:num w:numId="12">
    <w:abstractNumId w:val="29"/>
  </w:num>
  <w:num w:numId="13">
    <w:abstractNumId w:val="32"/>
  </w:num>
  <w:num w:numId="14">
    <w:abstractNumId w:val="14"/>
  </w:num>
  <w:num w:numId="15">
    <w:abstractNumId w:val="6"/>
  </w:num>
  <w:num w:numId="16">
    <w:abstractNumId w:val="9"/>
  </w:num>
  <w:num w:numId="17">
    <w:abstractNumId w:val="1"/>
  </w:num>
  <w:num w:numId="18">
    <w:abstractNumId w:val="28"/>
  </w:num>
  <w:num w:numId="19">
    <w:abstractNumId w:val="30"/>
  </w:num>
  <w:num w:numId="20">
    <w:abstractNumId w:val="25"/>
  </w:num>
  <w:num w:numId="21">
    <w:abstractNumId w:val="2"/>
  </w:num>
  <w:num w:numId="22">
    <w:abstractNumId w:val="18"/>
  </w:num>
  <w:num w:numId="23">
    <w:abstractNumId w:val="31"/>
  </w:num>
  <w:num w:numId="24">
    <w:abstractNumId w:val="26"/>
  </w:num>
  <w:num w:numId="25">
    <w:abstractNumId w:val="0"/>
  </w:num>
  <w:num w:numId="26">
    <w:abstractNumId w:val="23"/>
  </w:num>
  <w:num w:numId="27">
    <w:abstractNumId w:val="13"/>
  </w:num>
  <w:num w:numId="28">
    <w:abstractNumId w:val="22"/>
  </w:num>
  <w:num w:numId="29">
    <w:abstractNumId w:val="4"/>
  </w:num>
  <w:num w:numId="30">
    <w:abstractNumId w:val="19"/>
  </w:num>
  <w:num w:numId="31">
    <w:abstractNumId w:val="24"/>
  </w:num>
  <w:num w:numId="32">
    <w:abstractNumId w:val="11"/>
  </w:num>
  <w:num w:numId="3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">
    <w15:presenceInfo w15:providerId="None" w15:userId="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067A8"/>
    <w:rsid w:val="00076508"/>
    <w:rsid w:val="000E3080"/>
    <w:rsid w:val="001329C0"/>
    <w:rsid w:val="001E0253"/>
    <w:rsid w:val="001E0263"/>
    <w:rsid w:val="0022571D"/>
    <w:rsid w:val="002B156D"/>
    <w:rsid w:val="002D21DD"/>
    <w:rsid w:val="00301B0A"/>
    <w:rsid w:val="004B44A8"/>
    <w:rsid w:val="004F1895"/>
    <w:rsid w:val="005C0B8B"/>
    <w:rsid w:val="005E5788"/>
    <w:rsid w:val="00702993"/>
    <w:rsid w:val="00742214"/>
    <w:rsid w:val="007A01FC"/>
    <w:rsid w:val="007A30C1"/>
    <w:rsid w:val="007F13B1"/>
    <w:rsid w:val="00812835"/>
    <w:rsid w:val="00835C77"/>
    <w:rsid w:val="008439F5"/>
    <w:rsid w:val="00860337"/>
    <w:rsid w:val="008971BC"/>
    <w:rsid w:val="008A4195"/>
    <w:rsid w:val="00974927"/>
    <w:rsid w:val="009A2A7F"/>
    <w:rsid w:val="009E723E"/>
    <w:rsid w:val="00A63448"/>
    <w:rsid w:val="00A7681F"/>
    <w:rsid w:val="00A87E6E"/>
    <w:rsid w:val="00AD04F8"/>
    <w:rsid w:val="00AF16E6"/>
    <w:rsid w:val="00B16AFD"/>
    <w:rsid w:val="00B44087"/>
    <w:rsid w:val="00BE0049"/>
    <w:rsid w:val="00C36F7B"/>
    <w:rsid w:val="00C64316"/>
    <w:rsid w:val="00D64890"/>
    <w:rsid w:val="00D70923"/>
    <w:rsid w:val="00D760D8"/>
    <w:rsid w:val="00DB3F6F"/>
    <w:rsid w:val="00DB5381"/>
    <w:rsid w:val="00DC2BF3"/>
    <w:rsid w:val="00E60F03"/>
    <w:rsid w:val="00EB32E7"/>
    <w:rsid w:val="00EC47C4"/>
    <w:rsid w:val="00EF71CC"/>
    <w:rsid w:val="00F244A2"/>
    <w:rsid w:val="00FE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E0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E02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44</cp:revision>
  <dcterms:created xsi:type="dcterms:W3CDTF">2020-12-29T02:46:00Z</dcterms:created>
  <dcterms:modified xsi:type="dcterms:W3CDTF">2020-12-30T02:31:00Z</dcterms:modified>
</cp:coreProperties>
</file>