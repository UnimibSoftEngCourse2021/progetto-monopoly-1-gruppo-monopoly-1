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0222ACAB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1C7ED0">
        <w:rPr>
          <w:rFonts w:cstheme="minorHAnsi"/>
        </w:rPr>
        <w:t>8</w:t>
      </w:r>
      <w:r w:rsidRPr="00CB70DC">
        <w:rPr>
          <w:rFonts w:cstheme="minorHAnsi"/>
        </w:rPr>
        <w:t xml:space="preserve"> – </w:t>
      </w:r>
      <w:r w:rsidR="001C7ED0">
        <w:rPr>
          <w:rFonts w:cstheme="minorHAnsi"/>
        </w:rPr>
        <w:t>Esci dalla prigione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564F0015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 w:rsidR="00001AF5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34877A53" w14:textId="71C0AF1A" w:rsidR="00974927" w:rsidRDefault="00001AF5" w:rsidP="007A30C1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="000E3080" w:rsidRPr="00CB70DC">
        <w:rPr>
          <w:rFonts w:cstheme="minorHAnsi"/>
        </w:rPr>
        <w:t xml:space="preserve">: ha interesse a </w:t>
      </w:r>
      <w:del w:id="0" w:author="A" w:date="2020-12-31T20:27:00Z">
        <w:r w:rsidR="00974927" w:rsidDel="00844BF9">
          <w:rPr>
            <w:rFonts w:cstheme="minorHAnsi"/>
          </w:rPr>
          <w:delText>p</w:delText>
        </w:r>
        <w:r w:rsidR="007A30C1" w:rsidDel="00844BF9">
          <w:rPr>
            <w:rFonts w:cstheme="minorHAnsi"/>
          </w:rPr>
          <w:delText>escare una carta Probabilità o Imprevisti</w:delText>
        </w:r>
      </w:del>
      <w:ins w:id="1" w:author="A" w:date="2020-12-31T20:27:00Z">
        <w:r w:rsidR="00844BF9">
          <w:rPr>
            <w:rFonts w:cstheme="minorHAnsi"/>
          </w:rPr>
          <w:t xml:space="preserve">uscire dalla </w:t>
        </w:r>
      </w:ins>
      <w:ins w:id="2" w:author="A" w:date="2020-12-31T20:28:00Z">
        <w:r w:rsidR="00844BF9">
          <w:rPr>
            <w:rFonts w:cstheme="minorHAnsi"/>
          </w:rPr>
          <w:t>P</w:t>
        </w:r>
      </w:ins>
      <w:ins w:id="3" w:author="A" w:date="2020-12-31T20:27:00Z">
        <w:r w:rsidR="00844BF9">
          <w:rPr>
            <w:rFonts w:cstheme="minorHAnsi"/>
          </w:rPr>
          <w:t>rigione</w:t>
        </w:r>
      </w:ins>
      <w:r w:rsidR="002D21DD">
        <w:rPr>
          <w:rFonts w:cstheme="minorHAnsi"/>
        </w:rPr>
        <w:t>.</w:t>
      </w:r>
    </w:p>
    <w:p w14:paraId="416EDF94" w14:textId="56702125" w:rsidR="001C7ED0" w:rsidRPr="007A30C1" w:rsidRDefault="001C7ED0" w:rsidP="007A30C1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Banca: ha interesse a riscuotere l</w:t>
      </w:r>
      <w:ins w:id="4" w:author="A" w:date="2020-12-31T20:28:00Z">
        <w:r w:rsidR="00844BF9">
          <w:rPr>
            <w:rFonts w:cstheme="minorHAnsi"/>
          </w:rPr>
          <w:t>’eventuale</w:t>
        </w:r>
      </w:ins>
      <w:del w:id="5" w:author="A" w:date="2020-12-31T20:28:00Z">
        <w:r w:rsidDel="00844BF9">
          <w:rPr>
            <w:rFonts w:cstheme="minorHAnsi"/>
          </w:rPr>
          <w:delText>a</w:delText>
        </w:r>
      </w:del>
      <w:r>
        <w:rPr>
          <w:rFonts w:cstheme="minorHAnsi"/>
        </w:rPr>
        <w:t xml:space="preserve"> cauzione</w:t>
      </w:r>
      <w:ins w:id="6" w:author="A" w:date="2020-12-31T20:27:00Z">
        <w:r w:rsidR="00844BF9">
          <w:rPr>
            <w:rFonts w:cstheme="minorHAnsi"/>
          </w:rPr>
          <w:t>.</w:t>
        </w:r>
      </w:ins>
    </w:p>
    <w:p w14:paraId="2F4519D4" w14:textId="07FBC548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1329C0">
        <w:rPr>
          <w:rFonts w:cstheme="minorHAnsi"/>
        </w:rPr>
        <w:t xml:space="preserve"> si trova su</w:t>
      </w:r>
      <w:r w:rsidR="00907A05">
        <w:rPr>
          <w:rFonts w:cstheme="minorHAnsi"/>
        </w:rPr>
        <w:t>ll</w:t>
      </w:r>
      <w:r w:rsidR="001329C0">
        <w:rPr>
          <w:rFonts w:cstheme="minorHAnsi"/>
        </w:rPr>
        <w:t xml:space="preserve">a casella </w:t>
      </w:r>
      <w:r w:rsidR="001C7ED0">
        <w:rPr>
          <w:rFonts w:cstheme="minorHAnsi"/>
        </w:rPr>
        <w:t>Prigione</w:t>
      </w:r>
      <w:del w:id="7" w:author="A" w:date="2020-12-31T20:28:00Z">
        <w:r w:rsidR="00B10379" w:rsidDel="00844BF9">
          <w:rPr>
            <w:rFonts w:cstheme="minorHAnsi"/>
          </w:rPr>
          <w:delText xml:space="preserve"> a seguito del lancio di dadi che fanno terminare il segnalino su di essa o pesca una carta Probabilità o Imprevisti oppure escono per tre volte punteggi doppi con i dadi</w:delText>
        </w:r>
      </w:del>
      <w:r w:rsidR="001329C0">
        <w:rPr>
          <w:rFonts w:cstheme="minorHAnsi"/>
        </w:rPr>
        <w:t>.</w:t>
      </w:r>
      <w:ins w:id="8" w:author="A" w:date="2020-12-31T22:29:00Z">
        <w:r w:rsidR="006C2C86">
          <w:rPr>
            <w:rFonts w:cstheme="minorHAnsi"/>
          </w:rPr>
          <w:t xml:space="preserve"> </w:t>
        </w:r>
      </w:ins>
    </w:p>
    <w:p w14:paraId="469702A7" w14:textId="54E7621C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001AF5">
        <w:rPr>
          <w:rFonts w:cstheme="minorHAnsi"/>
        </w:rPr>
        <w:t>Giocatore</w:t>
      </w:r>
      <w:r w:rsidR="007A01FC">
        <w:rPr>
          <w:rFonts w:cstheme="minorHAnsi"/>
        </w:rPr>
        <w:t xml:space="preserve"> </w:t>
      </w:r>
      <w:r w:rsidR="001329C0">
        <w:rPr>
          <w:rFonts w:cstheme="minorHAnsi"/>
        </w:rPr>
        <w:t>che si trova</w:t>
      </w:r>
      <w:ins w:id="9" w:author="A" w:date="2020-12-31T20:30:00Z">
        <w:r w:rsidR="003A613A">
          <w:rPr>
            <w:rFonts w:cstheme="minorHAnsi"/>
          </w:rPr>
          <w:t>va</w:t>
        </w:r>
      </w:ins>
      <w:r w:rsidR="001329C0">
        <w:rPr>
          <w:rFonts w:cstheme="minorHAnsi"/>
        </w:rPr>
        <w:t xml:space="preserve"> sulla casella </w:t>
      </w:r>
      <w:r w:rsidR="001C7ED0">
        <w:rPr>
          <w:rFonts w:cstheme="minorHAnsi"/>
        </w:rPr>
        <w:t xml:space="preserve">Prigione è </w:t>
      </w:r>
      <w:del w:id="10" w:author="A" w:date="2020-12-31T20:29:00Z">
        <w:r w:rsidR="001C7ED0" w:rsidDel="00844BF9">
          <w:rPr>
            <w:rFonts w:cstheme="minorHAnsi"/>
          </w:rPr>
          <w:delText>obbligato a saltare un massimo di tre turni, dopo di che è obbligato a pagare una cauzione di 125€ e uscire</w:delText>
        </w:r>
      </w:del>
      <w:ins w:id="11" w:author="A" w:date="2020-12-31T20:29:00Z">
        <w:r w:rsidR="00844BF9">
          <w:rPr>
            <w:rFonts w:cstheme="minorHAnsi"/>
          </w:rPr>
          <w:t>uscito dalla Prigione</w:t>
        </w:r>
      </w:ins>
      <w:r w:rsidR="002D21DD">
        <w:rPr>
          <w:rFonts w:cstheme="minorHAnsi"/>
        </w:rPr>
        <w:t>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2A6D3302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001AF5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</w:t>
      </w:r>
      <w:del w:id="12" w:author="A" w:date="2020-12-31T20:30:00Z">
        <w:r w:rsidR="008439F5" w:rsidDel="003A613A">
          <w:rPr>
            <w:rFonts w:cstheme="minorHAnsi"/>
          </w:rPr>
          <w:delText>su una</w:delText>
        </w:r>
      </w:del>
      <w:ins w:id="13" w:author="A" w:date="2020-12-31T20:30:00Z">
        <w:r w:rsidR="003A613A">
          <w:rPr>
            <w:rFonts w:cstheme="minorHAnsi"/>
          </w:rPr>
          <w:t>sulla</w:t>
        </w:r>
      </w:ins>
      <w:r w:rsidR="008439F5">
        <w:rPr>
          <w:rFonts w:cstheme="minorHAnsi"/>
        </w:rPr>
        <w:t xml:space="preserve"> casella </w:t>
      </w:r>
      <w:r w:rsidR="001C7ED0">
        <w:rPr>
          <w:rFonts w:cstheme="minorHAnsi"/>
        </w:rPr>
        <w:t>Prigione</w:t>
      </w:r>
      <w:r>
        <w:rPr>
          <w:rFonts w:cstheme="minorHAnsi"/>
        </w:rPr>
        <w:t>.</w:t>
      </w:r>
    </w:p>
    <w:p w14:paraId="4E34D818" w14:textId="191B5CB2" w:rsidR="008A4195" w:rsidRDefault="000E3080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B10379">
        <w:rPr>
          <w:rFonts w:cstheme="minorHAnsi"/>
        </w:rPr>
        <w:t xml:space="preserve"> lancia i dadi e non esce un punteggio doppio.</w:t>
      </w:r>
    </w:p>
    <w:p w14:paraId="5E1172EF" w14:textId="52BA52B2" w:rsidR="00B10379" w:rsidRDefault="00B10379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14" w:author="A" w:date="2020-12-31T20:31:00Z"/>
          <w:rFonts w:cstheme="minorHAnsi"/>
        </w:rPr>
      </w:pPr>
      <w:r>
        <w:rPr>
          <w:rFonts w:cstheme="minorHAnsi"/>
        </w:rPr>
        <w:t>Il sistema conta il primo turno in prigione</w:t>
      </w:r>
      <w:ins w:id="15" w:author="A" w:date="2020-12-31T20:31:00Z">
        <w:r w:rsidR="003A613A">
          <w:rPr>
            <w:rFonts w:cstheme="minorHAnsi"/>
          </w:rPr>
          <w:t xml:space="preserve"> del Giocatore.</w:t>
        </w:r>
      </w:ins>
      <w:del w:id="16" w:author="A" w:date="2020-12-31T20:31:00Z">
        <w:r w:rsidDel="003A613A">
          <w:rPr>
            <w:rFonts w:cstheme="minorHAnsi"/>
          </w:rPr>
          <w:delText xml:space="preserve">, e termina il turno del </w:delText>
        </w:r>
        <w:r w:rsidR="00001AF5" w:rsidDel="003A613A">
          <w:rPr>
            <w:rFonts w:cstheme="minorHAnsi"/>
          </w:rPr>
          <w:delText>Giocatore</w:delText>
        </w:r>
        <w:r w:rsidDel="003A613A">
          <w:rPr>
            <w:rFonts w:cstheme="minorHAnsi"/>
          </w:rPr>
          <w:delText>.</w:delText>
        </w:r>
      </w:del>
    </w:p>
    <w:p w14:paraId="51034E54" w14:textId="443714AC" w:rsidR="003A613A" w:rsidRDefault="003A613A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17" w:author="A" w:date="2020-12-31T20:32:00Z"/>
          <w:rFonts w:cstheme="minorHAnsi"/>
        </w:rPr>
      </w:pPr>
      <w:ins w:id="18" w:author="A" w:date="2020-12-31T20:31:00Z">
        <w:r>
          <w:rPr>
            <w:rFonts w:cstheme="minorHAnsi"/>
          </w:rPr>
          <w:t>Il Giocatore seleziona la funzione relativa alla terminazione del proprio turno.</w:t>
        </w:r>
      </w:ins>
    </w:p>
    <w:p w14:paraId="1020DAE3" w14:textId="5C4C5259" w:rsidR="00C0489F" w:rsidRDefault="00C0489F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ins w:id="19" w:author="A" w:date="2020-12-31T20:32:00Z">
        <w:r>
          <w:rPr>
            <w:rFonts w:cstheme="minorHAnsi"/>
          </w:rPr>
          <w:t>Il sistema termina il turno del Giocatore.</w:t>
        </w:r>
      </w:ins>
    </w:p>
    <w:p w14:paraId="62888E34" w14:textId="71915CC5" w:rsid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ins w:id="20" w:author="A" w:date="2020-12-31T20:34:00Z">
        <w:r w:rsidR="00C1614F">
          <w:rPr>
            <w:rFonts w:cstheme="minorHAnsi"/>
          </w:rPr>
          <w:t xml:space="preserve"> al turno successivo</w:t>
        </w:r>
      </w:ins>
      <w:r>
        <w:rPr>
          <w:rFonts w:cstheme="minorHAnsi"/>
        </w:rPr>
        <w:t xml:space="preserve"> lancia i dadi e non esce un punteggio doppio.</w:t>
      </w:r>
    </w:p>
    <w:p w14:paraId="2BC4594D" w14:textId="55F17B1B" w:rsid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21" w:author="A" w:date="2020-12-31T20:33:00Z"/>
          <w:rFonts w:cstheme="minorHAnsi"/>
        </w:rPr>
      </w:pPr>
      <w:r>
        <w:rPr>
          <w:rFonts w:cstheme="minorHAnsi"/>
        </w:rPr>
        <w:t>Il sistema conta il secondo turno in prigione</w:t>
      </w:r>
      <w:ins w:id="22" w:author="A" w:date="2021-01-01T04:13:00Z">
        <w:r w:rsidR="009125DC">
          <w:rPr>
            <w:rFonts w:cstheme="minorHAnsi"/>
          </w:rPr>
          <w:t xml:space="preserve"> del Giocatore</w:t>
        </w:r>
      </w:ins>
      <w:del w:id="23" w:author="A" w:date="2020-12-31T20:33:00Z">
        <w:r w:rsidDel="00C0489F">
          <w:rPr>
            <w:rFonts w:cstheme="minorHAnsi"/>
          </w:rPr>
          <w:delText xml:space="preserve">, e termina il turno del </w:delText>
        </w:r>
        <w:r w:rsidR="00001AF5" w:rsidDel="00C0489F">
          <w:rPr>
            <w:rFonts w:cstheme="minorHAnsi"/>
          </w:rPr>
          <w:delText>Giocatore</w:delText>
        </w:r>
      </w:del>
      <w:r>
        <w:rPr>
          <w:rFonts w:cstheme="minorHAnsi"/>
        </w:rPr>
        <w:t>.</w:t>
      </w:r>
    </w:p>
    <w:p w14:paraId="3CEEC530" w14:textId="7183C2D7" w:rsidR="00C0489F" w:rsidRDefault="00C0489F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24" w:author="A" w:date="2020-12-31T20:33:00Z"/>
          <w:rFonts w:cstheme="minorHAnsi"/>
        </w:rPr>
      </w:pPr>
      <w:ins w:id="25" w:author="A" w:date="2020-12-31T20:33:00Z">
        <w:r w:rsidRPr="00C0489F">
          <w:rPr>
            <w:rFonts w:cstheme="minorHAnsi"/>
          </w:rPr>
          <w:t>Il Giocatore seleziona la funzione relativa alla terminazione del proprio turno.</w:t>
        </w:r>
      </w:ins>
    </w:p>
    <w:p w14:paraId="66D6B78D" w14:textId="13EDC73B" w:rsidR="00C0489F" w:rsidRDefault="00C0489F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ins w:id="26" w:author="A" w:date="2020-12-31T20:33:00Z">
        <w:r w:rsidRPr="00C0489F">
          <w:rPr>
            <w:rFonts w:cstheme="minorHAnsi"/>
          </w:rPr>
          <w:t>Il sistema termina il turno del Giocatore.</w:t>
        </w:r>
      </w:ins>
    </w:p>
    <w:p w14:paraId="26A2B4D8" w14:textId="0D887759" w:rsid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>
        <w:rPr>
          <w:rFonts w:cstheme="minorHAnsi"/>
        </w:rPr>
        <w:t xml:space="preserve"> </w:t>
      </w:r>
      <w:ins w:id="27" w:author="A" w:date="2020-12-31T20:34:00Z">
        <w:r w:rsidR="00C1614F">
          <w:rPr>
            <w:rFonts w:cstheme="minorHAnsi"/>
          </w:rPr>
          <w:t xml:space="preserve">al turno successivo </w:t>
        </w:r>
      </w:ins>
      <w:r>
        <w:rPr>
          <w:rFonts w:cstheme="minorHAnsi"/>
        </w:rPr>
        <w:t>lancia i dadi e non esce un punteggio doppio.</w:t>
      </w:r>
    </w:p>
    <w:p w14:paraId="4B007C17" w14:textId="4174963B" w:rsidR="00B10379" w:rsidRDefault="00B10379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10379">
        <w:rPr>
          <w:rFonts w:cstheme="minorHAnsi"/>
        </w:rPr>
        <w:t>Il sistema conta il terzo turno in prigione</w:t>
      </w:r>
      <w:ins w:id="28" w:author="A" w:date="2021-01-01T04:13:00Z">
        <w:r w:rsidR="009125DC">
          <w:rPr>
            <w:rFonts w:cstheme="minorHAnsi"/>
          </w:rPr>
          <w:t xml:space="preserve"> del Giocatore</w:t>
        </w:r>
      </w:ins>
      <w:r>
        <w:rPr>
          <w:rFonts w:cstheme="minorHAnsi"/>
        </w:rPr>
        <w:t>.</w:t>
      </w:r>
    </w:p>
    <w:p w14:paraId="00CCA082" w14:textId="7783E42E" w:rsid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29" w:author="A" w:date="2020-12-31T20:35:00Z"/>
          <w:rFonts w:cstheme="minorHAnsi"/>
        </w:rPr>
      </w:pPr>
      <w:r>
        <w:rPr>
          <w:rFonts w:cstheme="minorHAnsi"/>
        </w:rPr>
        <w:t xml:space="preserve">Il sistema preleva </w:t>
      </w:r>
      <w:del w:id="30" w:author="A" w:date="2020-12-31T20:35:00Z">
        <w:r w:rsidDel="004E4041">
          <w:rPr>
            <w:rFonts w:cstheme="minorHAnsi"/>
          </w:rPr>
          <w:delText xml:space="preserve">la </w:delText>
        </w:r>
      </w:del>
      <w:ins w:id="31" w:author="A" w:date="2020-12-31T20:35:00Z">
        <w:r w:rsidR="004E4041">
          <w:rPr>
            <w:rFonts w:cstheme="minorHAnsi"/>
          </w:rPr>
          <w:t xml:space="preserve">una </w:t>
        </w:r>
      </w:ins>
      <w:r>
        <w:rPr>
          <w:rFonts w:cstheme="minorHAnsi"/>
        </w:rPr>
        <w:t>cauzione</w:t>
      </w:r>
      <w:ins w:id="32" w:author="A" w:date="2020-12-31T20:35:00Z">
        <w:r w:rsidR="004E4041">
          <w:rPr>
            <w:rFonts w:cstheme="minorHAnsi"/>
          </w:rPr>
          <w:t xml:space="preserve"> di € 125</w:t>
        </w:r>
      </w:ins>
      <w:r>
        <w:rPr>
          <w:rFonts w:cstheme="minorHAnsi"/>
        </w:rPr>
        <w:t xml:space="preserve"> dal conto del </w:t>
      </w:r>
      <w:r w:rsidR="00001AF5">
        <w:rPr>
          <w:rFonts w:cstheme="minorHAnsi"/>
        </w:rPr>
        <w:t>Giocatore</w:t>
      </w:r>
      <w:r>
        <w:rPr>
          <w:rFonts w:cstheme="minorHAnsi"/>
        </w:rPr>
        <w:t>.</w:t>
      </w:r>
    </w:p>
    <w:p w14:paraId="19D5B133" w14:textId="3AFADD2D" w:rsidR="004E4041" w:rsidRDefault="004E4041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33" w:author="A" w:date="2020-12-31T20:35:00Z"/>
          <w:rFonts w:cstheme="minorHAnsi"/>
        </w:rPr>
      </w:pPr>
      <w:bookmarkStart w:id="34" w:name="_Hlk60341225"/>
      <w:ins w:id="35" w:author="A" w:date="2020-12-31T20:35:00Z">
        <w:r>
          <w:rPr>
            <w:rFonts w:cstheme="minorHAnsi"/>
          </w:rPr>
          <w:t>Il sistema assegna alla Banca la somma prelevata dal Giocatore.</w:t>
        </w:r>
      </w:ins>
    </w:p>
    <w:bookmarkEnd w:id="34"/>
    <w:p w14:paraId="4503CB4F" w14:textId="4BED02E4" w:rsidR="00AE3544" w:rsidRDefault="00AE3544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36" w:author="A" w:date="2020-12-31T21:23:00Z"/>
          <w:rFonts w:cstheme="minorHAnsi"/>
        </w:rPr>
      </w:pPr>
      <w:ins w:id="37" w:author="A" w:date="2020-12-31T20:35:00Z">
        <w:r>
          <w:rPr>
            <w:rFonts w:cstheme="minorHAnsi"/>
          </w:rPr>
          <w:t xml:space="preserve">Il sistema </w:t>
        </w:r>
      </w:ins>
      <w:ins w:id="38" w:author="A" w:date="2020-12-31T20:36:00Z">
        <w:r w:rsidRPr="00AE3544">
          <w:rPr>
            <w:rFonts w:cstheme="minorHAnsi"/>
          </w:rPr>
          <w:t xml:space="preserve">sposta il Giocatore in avanti di un numero di caselle pari </w:t>
        </w:r>
        <w:r>
          <w:rPr>
            <w:rFonts w:cstheme="minorHAnsi"/>
          </w:rPr>
          <w:t>al valore uscito con l’ultimo lancio dei dadi.</w:t>
        </w:r>
      </w:ins>
    </w:p>
    <w:p w14:paraId="5E94B021" w14:textId="03559686" w:rsidR="00986876" w:rsidRDefault="00986876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39" w:author="A" w:date="2020-12-31T21:23:00Z"/>
          <w:rFonts w:cstheme="minorHAnsi"/>
        </w:rPr>
      </w:pPr>
      <w:ins w:id="40" w:author="A" w:date="2020-12-31T21:23:00Z">
        <w:r w:rsidRPr="00986876">
          <w:rPr>
            <w:rFonts w:cstheme="minorHAnsi"/>
          </w:rPr>
          <w:t>Il Giocatore si trova su una casella di tipo Terreno, Stazione o Società appartenente al Giocatore</w:t>
        </w:r>
        <w:r>
          <w:rPr>
            <w:rFonts w:cstheme="minorHAnsi"/>
          </w:rPr>
          <w:t>.</w:t>
        </w:r>
      </w:ins>
    </w:p>
    <w:p w14:paraId="7B2BC8EA" w14:textId="77777777" w:rsidR="00BB3B18" w:rsidRPr="00BB3B18" w:rsidRDefault="00BB3B18" w:rsidP="00BB3B1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41" w:author="A" w:date="2020-12-31T21:29:00Z"/>
          <w:rFonts w:cstheme="minorHAnsi"/>
        </w:rPr>
      </w:pPr>
      <w:ins w:id="42" w:author="A" w:date="2020-12-31T21:29:00Z">
        <w:r w:rsidRPr="00BB3B18">
          <w:rPr>
            <w:rFonts w:cstheme="minorHAnsi"/>
          </w:rPr>
          <w:t>Il Giocatore seleziona la funzione relativa alla terminazione del turno.</w:t>
        </w:r>
      </w:ins>
    </w:p>
    <w:p w14:paraId="59C7B430" w14:textId="77777777" w:rsidR="00BB3B18" w:rsidRPr="00BB3B18" w:rsidRDefault="00BB3B18" w:rsidP="00BB3B1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43" w:author="A" w:date="2020-12-31T21:29:00Z"/>
          <w:rFonts w:cstheme="minorHAnsi"/>
        </w:rPr>
      </w:pPr>
      <w:ins w:id="44" w:author="A" w:date="2020-12-31T21:29:00Z">
        <w:r w:rsidRPr="00BB3B18">
          <w:rPr>
            <w:rFonts w:cstheme="minorHAnsi"/>
          </w:rPr>
          <w:t>Il sistema termina il turno del Giocatore.</w:t>
        </w:r>
      </w:ins>
    </w:p>
    <w:p w14:paraId="48CAAA49" w14:textId="1374995A" w:rsidR="009D619E" w:rsidRPr="006C2C86" w:rsidDel="00BB3B18" w:rsidRDefault="009D619E" w:rsidP="006C2C86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del w:id="45" w:author="A" w:date="2020-12-31T21:29:00Z"/>
          <w:rFonts w:cstheme="minorHAnsi"/>
        </w:rPr>
      </w:pPr>
    </w:p>
    <w:p w14:paraId="0EC672A7" w14:textId="75B53926" w:rsidR="00B10379" w:rsidRPr="00B10379" w:rsidDel="00AE3544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del w:id="46" w:author="A" w:date="2020-12-31T20:36:00Z"/>
          <w:rFonts w:cstheme="minorHAnsi"/>
        </w:rPr>
      </w:pPr>
      <w:del w:id="47" w:author="A" w:date="2020-12-31T20:36:00Z">
        <w:r w:rsidDel="00AE3544">
          <w:rPr>
            <w:rFonts w:cstheme="minorHAnsi"/>
          </w:rPr>
          <w:delText xml:space="preserve">Il </w:delText>
        </w:r>
        <w:r w:rsidR="00001AF5" w:rsidDel="00AE3544">
          <w:rPr>
            <w:rFonts w:cstheme="minorHAnsi"/>
          </w:rPr>
          <w:delText>Giocatore</w:delText>
        </w:r>
        <w:r w:rsidDel="00AE3544">
          <w:rPr>
            <w:rFonts w:cstheme="minorHAnsi"/>
          </w:rPr>
          <w:delText xml:space="preserve"> esegue i passi pari all’ultimo lancio dei dadi</w:delText>
        </w:r>
        <w:r w:rsidR="00907A05" w:rsidDel="00AE3544">
          <w:rPr>
            <w:rFonts w:cstheme="minorHAnsi"/>
          </w:rPr>
          <w:delText>.</w:delText>
        </w:r>
      </w:del>
    </w:p>
    <w:p w14:paraId="09D30BE4" w14:textId="53AF6415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A9F4A7B" w14:textId="070E3ADA" w:rsidR="00AE395D" w:rsidRDefault="00001AF5" w:rsidP="00AE395D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bookmarkStart w:id="48" w:name="_Hlk60342391"/>
      <w:r>
        <w:rPr>
          <w:rFonts w:cstheme="minorHAnsi"/>
        </w:rPr>
        <w:t>Il Giocatore vuole pagare la cauzione</w:t>
      </w:r>
      <w:del w:id="49" w:author="A" w:date="2020-12-31T21:05:00Z">
        <w:r w:rsidDel="001816E8">
          <w:rPr>
            <w:rFonts w:cstheme="minorHAnsi"/>
          </w:rPr>
          <w:delText xml:space="preserve"> prima dei tre turni</w:delText>
        </w:r>
      </w:del>
      <w:ins w:id="50" w:author="A" w:date="2020-12-31T21:05:00Z">
        <w:r w:rsidR="001816E8">
          <w:rPr>
            <w:rFonts w:cstheme="minorHAnsi"/>
          </w:rPr>
          <w:t>.</w:t>
        </w:r>
      </w:ins>
    </w:p>
    <w:p w14:paraId="094DF43E" w14:textId="6C9A4A4B" w:rsidR="001816E8" w:rsidRDefault="001816E8" w:rsidP="00AE395D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ins w:id="51" w:author="A" w:date="2020-12-31T21:05:00Z"/>
          <w:rFonts w:cstheme="minorHAnsi"/>
        </w:rPr>
      </w:pPr>
      <w:ins w:id="52" w:author="A" w:date="2020-12-31T21:05:00Z">
        <w:r>
          <w:rPr>
            <w:rFonts w:cstheme="minorHAnsi"/>
          </w:rPr>
          <w:t>Il Giocatore seleziona la funzione relativa al pagamento della cauzione di € 125.</w:t>
        </w:r>
      </w:ins>
    </w:p>
    <w:p w14:paraId="245935FE" w14:textId="47F47C36" w:rsidR="00AE395D" w:rsidRDefault="00AE395D" w:rsidP="00AE395D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907A05">
        <w:rPr>
          <w:rFonts w:cstheme="minorHAnsi"/>
        </w:rPr>
        <w:t xml:space="preserve">Il sistema </w:t>
      </w:r>
      <w:r>
        <w:rPr>
          <w:rFonts w:cstheme="minorHAnsi"/>
        </w:rPr>
        <w:t xml:space="preserve">termina il turno del </w:t>
      </w:r>
      <w:r w:rsidR="00001AF5">
        <w:rPr>
          <w:rFonts w:cstheme="minorHAnsi"/>
        </w:rPr>
        <w:t>Giocatore</w:t>
      </w:r>
      <w:r>
        <w:rPr>
          <w:rFonts w:cstheme="minorHAnsi"/>
        </w:rPr>
        <w:t>.</w:t>
      </w:r>
    </w:p>
    <w:p w14:paraId="3908591B" w14:textId="79854323" w:rsidR="00001AF5" w:rsidRPr="001816E8" w:rsidRDefault="00001AF5" w:rsidP="00001AF5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ins w:id="53" w:author="A" w:date="2020-12-31T21:06:00Z"/>
          <w:rFonts w:cstheme="minorHAnsi"/>
          <w:b/>
          <w:bCs/>
          <w:rPrChange w:id="54" w:author="A" w:date="2020-12-31T21:06:00Z">
            <w:rPr>
              <w:ins w:id="55" w:author="A" w:date="2020-12-31T21:06:00Z"/>
              <w:rFonts w:cstheme="minorHAnsi"/>
            </w:rPr>
          </w:rPrChange>
        </w:rPr>
      </w:pPr>
      <w:r>
        <w:rPr>
          <w:rFonts w:cstheme="minorHAnsi"/>
        </w:rPr>
        <w:t xml:space="preserve">Il </w:t>
      </w:r>
      <w:del w:id="56" w:author="A" w:date="2020-12-31T21:06:00Z">
        <w:r w:rsidDel="001816E8">
          <w:rPr>
            <w:rFonts w:cstheme="minorHAnsi"/>
          </w:rPr>
          <w:delText>Giocatore paga la cauzione</w:delText>
        </w:r>
      </w:del>
      <w:ins w:id="57" w:author="A" w:date="2020-12-31T21:06:00Z">
        <w:r w:rsidR="001816E8">
          <w:rPr>
            <w:rFonts w:cstheme="minorHAnsi"/>
          </w:rPr>
          <w:t>sistema al turno successivo preleva</w:t>
        </w:r>
        <w:r w:rsidR="001816E8" w:rsidRPr="001816E8">
          <w:rPr>
            <w:rFonts w:cstheme="minorHAnsi"/>
          </w:rPr>
          <w:t xml:space="preserve"> una cauzione di € 125 dal conto del Giocatore</w:t>
        </w:r>
      </w:ins>
      <w:r>
        <w:rPr>
          <w:rFonts w:cstheme="minorHAnsi"/>
        </w:rPr>
        <w:t>.</w:t>
      </w:r>
    </w:p>
    <w:p w14:paraId="086D964C" w14:textId="39332D74" w:rsidR="001816E8" w:rsidRPr="006C2C86" w:rsidRDefault="001816E8">
      <w:pPr>
        <w:pStyle w:val="Paragrafoelenco"/>
        <w:numPr>
          <w:ilvl w:val="0"/>
          <w:numId w:val="27"/>
        </w:numPr>
        <w:rPr>
          <w:rFonts w:cstheme="minorHAnsi"/>
        </w:rPr>
        <w:pPrChange w:id="58" w:author="A" w:date="2020-12-31T21:06:00Z">
          <w:pPr>
            <w:pStyle w:val="Paragrafoelenco"/>
            <w:numPr>
              <w:numId w:val="27"/>
            </w:numPr>
            <w:spacing w:after="0" w:line="240" w:lineRule="auto"/>
            <w:ind w:left="1080" w:hanging="360"/>
            <w:jc w:val="both"/>
          </w:pPr>
        </w:pPrChange>
      </w:pPr>
      <w:ins w:id="59" w:author="A" w:date="2020-12-31T21:06:00Z">
        <w:r w:rsidRPr="001816E8">
          <w:rPr>
            <w:rFonts w:cstheme="minorHAnsi"/>
            <w:rPrChange w:id="60" w:author="A" w:date="2020-12-31T21:06:00Z">
              <w:rPr>
                <w:rFonts w:cstheme="minorHAnsi"/>
                <w:b/>
                <w:bCs/>
              </w:rPr>
            </w:rPrChange>
          </w:rPr>
          <w:t>Il sistema assegna alla Banca la somma prelevata dal Giocatore.</w:t>
        </w:r>
      </w:ins>
    </w:p>
    <w:p w14:paraId="71952F58" w14:textId="42FAFC47" w:rsidR="00001AF5" w:rsidRPr="00020EEB" w:rsidRDefault="00001AF5" w:rsidP="00001AF5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Il Giocatore lancia i dadi.</w:t>
      </w:r>
    </w:p>
    <w:p w14:paraId="519095B6" w14:textId="6D634F91" w:rsidR="00AE395D" w:rsidRDefault="001816E8" w:rsidP="000E3080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ins w:id="61" w:author="A" w:date="2020-12-31T21:07:00Z">
        <w:r>
          <w:rPr>
            <w:rFonts w:cstheme="minorHAnsi"/>
          </w:rPr>
          <w:t xml:space="preserve">Il </w:t>
        </w:r>
      </w:ins>
      <w:ins w:id="62" w:author="A" w:date="2020-12-31T21:25:00Z">
        <w:r w:rsidR="00986876">
          <w:rPr>
            <w:rFonts w:cstheme="minorHAnsi"/>
          </w:rPr>
          <w:t>sistema prosegue con il passo 14 dello scenario principale di successo.</w:t>
        </w:r>
      </w:ins>
      <w:del w:id="63" w:author="A" w:date="2020-12-31T21:07:00Z">
        <w:r w:rsidR="00001AF5" w:rsidDel="001816E8">
          <w:rPr>
            <w:rFonts w:cstheme="minorHAnsi"/>
          </w:rPr>
          <w:delText>Il Giocatore esegue i passi pari al lancio dei dadi</w:delText>
        </w:r>
      </w:del>
      <w:del w:id="64" w:author="A" w:date="2020-12-31T21:25:00Z">
        <w:r w:rsidR="00001AF5" w:rsidDel="00986876">
          <w:rPr>
            <w:rFonts w:cstheme="minorHAnsi"/>
          </w:rPr>
          <w:delText>.</w:delText>
        </w:r>
      </w:del>
    </w:p>
    <w:bookmarkEnd w:id="48"/>
    <w:p w14:paraId="0093C4D1" w14:textId="0F3F7C8F" w:rsidR="00001AF5" w:rsidRDefault="00001AF5" w:rsidP="00001AF5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lancia i dadi ed esce un punteggio doppio.</w:t>
      </w:r>
    </w:p>
    <w:p w14:paraId="60FD54B1" w14:textId="2E1B7303" w:rsidR="00001AF5" w:rsidDel="000D2C9B" w:rsidRDefault="00001AF5" w:rsidP="00001AF5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del w:id="65" w:author="A" w:date="2020-12-31T21:28:00Z"/>
          <w:rFonts w:cstheme="minorHAnsi"/>
        </w:rPr>
      </w:pPr>
      <w:r w:rsidRPr="00907A05">
        <w:rPr>
          <w:rFonts w:cstheme="minorHAnsi"/>
        </w:rPr>
        <w:t xml:space="preserve">Il </w:t>
      </w:r>
      <w:del w:id="66" w:author="A" w:date="2020-12-31T21:28:00Z">
        <w:r w:rsidRPr="00907A05" w:rsidDel="000D2C9B">
          <w:rPr>
            <w:rFonts w:cstheme="minorHAnsi"/>
          </w:rPr>
          <w:delText xml:space="preserve">sistema </w:delText>
        </w:r>
        <w:r w:rsidDel="000D2C9B">
          <w:rPr>
            <w:rFonts w:cstheme="minorHAnsi"/>
          </w:rPr>
          <w:delText>termina il turno del Giocatore.</w:delText>
        </w:r>
      </w:del>
    </w:p>
    <w:p w14:paraId="38322D99" w14:textId="13EBCCF5" w:rsidR="00001AF5" w:rsidDel="000D2C9B" w:rsidRDefault="00001AF5" w:rsidP="00001AF5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del w:id="67" w:author="A" w:date="2020-12-31T21:28:00Z"/>
          <w:rFonts w:cstheme="minorHAnsi"/>
        </w:rPr>
      </w:pPr>
      <w:del w:id="68" w:author="A" w:date="2020-12-31T21:28:00Z">
        <w:r w:rsidRPr="00CB70DC" w:rsidDel="000D2C9B">
          <w:rPr>
            <w:rFonts w:cstheme="minorHAnsi"/>
          </w:rPr>
          <w:delText xml:space="preserve">Il </w:delText>
        </w:r>
        <w:r w:rsidDel="000D2C9B">
          <w:rPr>
            <w:rFonts w:cstheme="minorHAnsi"/>
          </w:rPr>
          <w:delText>Giocatore lancia i dadi ed esce un punteggio doppio.</w:delText>
        </w:r>
      </w:del>
    </w:p>
    <w:p w14:paraId="75A9CEBB" w14:textId="7688B9C6" w:rsidR="00001AF5" w:rsidRDefault="00001AF5" w:rsidP="006C2C86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del w:id="69" w:author="A" w:date="2020-12-31T21:28:00Z">
        <w:r w:rsidDel="000D2C9B">
          <w:rPr>
            <w:rFonts w:cstheme="minorHAnsi"/>
          </w:rPr>
          <w:delText>Il Giocatore esegue i passi pari al lancio dei dadi</w:delText>
        </w:r>
      </w:del>
      <w:ins w:id="70" w:author="A" w:date="2020-12-31T21:28:00Z">
        <w:r w:rsidR="000D2C9B">
          <w:rPr>
            <w:rFonts w:cstheme="minorHAnsi"/>
          </w:rPr>
          <w:t>sistema prosegue con il passo 14 dello scenario principale di successo</w:t>
        </w:r>
      </w:ins>
      <w:r>
        <w:rPr>
          <w:rFonts w:cstheme="minorHAnsi"/>
        </w:rPr>
        <w:t>.</w:t>
      </w:r>
    </w:p>
    <w:p w14:paraId="47FBBDB6" w14:textId="48EFB792" w:rsidR="00001AF5" w:rsidRDefault="00001AF5" w:rsidP="00001AF5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</w:t>
      </w:r>
      <w:del w:id="71" w:author="A" w:date="2020-12-31T22:31:00Z">
        <w:r w:rsidDel="00447513">
          <w:rPr>
            <w:rFonts w:cstheme="minorHAnsi"/>
          </w:rPr>
          <w:delText>decide di utilizzare l’effetto</w:delText>
        </w:r>
      </w:del>
      <w:ins w:id="72" w:author="A" w:date="2020-12-31T22:31:00Z">
        <w:r w:rsidR="00447513">
          <w:rPr>
            <w:rFonts w:cstheme="minorHAnsi"/>
          </w:rPr>
          <w:t>dispone</w:t>
        </w:r>
      </w:ins>
      <w:r>
        <w:rPr>
          <w:rFonts w:cstheme="minorHAnsi"/>
        </w:rPr>
        <w:t xml:space="preserve"> della carta Probabilità/Imprevisti</w:t>
      </w:r>
      <w:ins w:id="73" w:author="A" w:date="2020-12-31T21:29:00Z">
        <w:r w:rsidR="004E5D8E">
          <w:rPr>
            <w:rFonts w:cstheme="minorHAnsi"/>
          </w:rPr>
          <w:t xml:space="preserve"> che prevede l’uscita gratis dalla Prigione</w:t>
        </w:r>
      </w:ins>
      <w:ins w:id="74" w:author="A" w:date="2020-12-31T22:30:00Z">
        <w:r w:rsidR="006C2C86">
          <w:rPr>
            <w:rFonts w:cstheme="minorHAnsi"/>
          </w:rPr>
          <w:t xml:space="preserve"> e </w:t>
        </w:r>
        <w:r w:rsidR="00447513" w:rsidRPr="00447513">
          <w:rPr>
            <w:rFonts w:cstheme="minorHAnsi"/>
          </w:rPr>
          <w:t>decide di utilizzare</w:t>
        </w:r>
        <w:r w:rsidR="006C2C86">
          <w:rPr>
            <w:rFonts w:cstheme="minorHAnsi"/>
          </w:rPr>
          <w:t xml:space="preserve"> di tale carta</w:t>
        </w:r>
      </w:ins>
      <w:ins w:id="75" w:author="A" w:date="2020-12-31T21:29:00Z">
        <w:r w:rsidR="004E5D8E">
          <w:rPr>
            <w:rFonts w:cstheme="minorHAnsi"/>
          </w:rPr>
          <w:t>:</w:t>
        </w:r>
      </w:ins>
    </w:p>
    <w:p w14:paraId="53171C57" w14:textId="5B2DD1CE" w:rsidR="00001AF5" w:rsidDel="004E5D8E" w:rsidRDefault="00001AF5" w:rsidP="00001AF5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del w:id="76" w:author="A" w:date="2020-12-31T21:30:00Z"/>
          <w:rFonts w:cstheme="minorHAnsi"/>
        </w:rPr>
      </w:pPr>
      <w:del w:id="77" w:author="A" w:date="2020-12-31T21:30:00Z">
        <w:r w:rsidDel="004E5D8E">
          <w:rPr>
            <w:rFonts w:cstheme="minorHAnsi"/>
          </w:rPr>
          <w:delText>Il sistema termina il turno del Giocatore</w:delText>
        </w:r>
      </w:del>
    </w:p>
    <w:p w14:paraId="6F964B36" w14:textId="2F69902F" w:rsidR="006C0F44" w:rsidDel="004E5D8E" w:rsidRDefault="006C0F44" w:rsidP="006C0F44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del w:id="78" w:author="A" w:date="2020-12-31T21:30:00Z"/>
          <w:rFonts w:cstheme="minorHAnsi"/>
        </w:rPr>
      </w:pPr>
      <w:del w:id="79" w:author="A" w:date="2020-12-31T21:30:00Z">
        <w:r w:rsidRPr="00CB70DC" w:rsidDel="004E5D8E">
          <w:rPr>
            <w:rFonts w:cstheme="minorHAnsi"/>
          </w:rPr>
          <w:delText xml:space="preserve">Il </w:delText>
        </w:r>
        <w:r w:rsidDel="004E5D8E">
          <w:rPr>
            <w:rFonts w:cstheme="minorHAnsi"/>
          </w:rPr>
          <w:delText>Giocatore utilizza una carta Uscite Gratis di Prigione.</w:delText>
        </w:r>
      </w:del>
    </w:p>
    <w:p w14:paraId="19A57337" w14:textId="77777777" w:rsidR="006C0F44" w:rsidRPr="00020EEB" w:rsidRDefault="006C0F44" w:rsidP="006C0F44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Il Giocatore lancia i dadi.</w:t>
      </w:r>
    </w:p>
    <w:p w14:paraId="3852BE87" w14:textId="0A0ECC41" w:rsidR="006C0F44" w:rsidRDefault="006C0F44" w:rsidP="006C0F44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ins w:id="80" w:author="A" w:date="2020-12-31T21:26:00Z"/>
          <w:rFonts w:cstheme="minorHAnsi"/>
        </w:rPr>
      </w:pPr>
      <w:r>
        <w:rPr>
          <w:rFonts w:cstheme="minorHAnsi"/>
        </w:rPr>
        <w:t xml:space="preserve">Il </w:t>
      </w:r>
      <w:del w:id="81" w:author="A" w:date="2020-12-31T21:30:00Z">
        <w:r w:rsidDel="004E5D8E">
          <w:rPr>
            <w:rFonts w:cstheme="minorHAnsi"/>
          </w:rPr>
          <w:delText>Giocatore esegue i passi pari al lancio dei dadi</w:delText>
        </w:r>
      </w:del>
      <w:ins w:id="82" w:author="A" w:date="2020-12-31T21:30:00Z">
        <w:r w:rsidR="004E5D8E">
          <w:rPr>
            <w:rFonts w:cstheme="minorHAnsi"/>
          </w:rPr>
          <w:t>sistema prosegue con il pa</w:t>
        </w:r>
      </w:ins>
      <w:ins w:id="83" w:author="A" w:date="2020-12-31T21:31:00Z">
        <w:r w:rsidR="004E5D8E">
          <w:rPr>
            <w:rFonts w:cstheme="minorHAnsi"/>
          </w:rPr>
          <w:t>sso 14 dello scenario principale di successo</w:t>
        </w:r>
      </w:ins>
      <w:r>
        <w:rPr>
          <w:rFonts w:cstheme="minorHAnsi"/>
        </w:rPr>
        <w:t>.</w:t>
      </w:r>
    </w:p>
    <w:p w14:paraId="35960853" w14:textId="4A34892E" w:rsidR="000D2C9B" w:rsidRPr="006C2C86" w:rsidRDefault="000D2C9B">
      <w:pPr>
        <w:spacing w:after="0" w:line="240" w:lineRule="auto"/>
        <w:ind w:left="360"/>
        <w:jc w:val="both"/>
        <w:rPr>
          <w:ins w:id="84" w:author="A" w:date="2020-12-31T21:26:00Z"/>
          <w:rFonts w:cstheme="minorHAnsi"/>
        </w:rPr>
        <w:pPrChange w:id="85" w:author="A" w:date="2020-12-31T21:26:00Z">
          <w:pPr>
            <w:pStyle w:val="Paragrafoelenco"/>
            <w:numPr>
              <w:numId w:val="26"/>
            </w:numPr>
            <w:spacing w:after="0" w:line="240" w:lineRule="auto"/>
            <w:ind w:hanging="360"/>
            <w:jc w:val="both"/>
          </w:pPr>
        </w:pPrChange>
      </w:pPr>
      <w:ins w:id="86" w:author="A" w:date="2020-12-31T21:26:00Z">
        <w:r>
          <w:rPr>
            <w:rFonts w:cstheme="minorHAnsi"/>
          </w:rPr>
          <w:t xml:space="preserve">6a.  </w:t>
        </w:r>
        <w:r w:rsidRPr="006C2C86">
          <w:rPr>
            <w:rFonts w:cstheme="minorHAnsi"/>
          </w:rPr>
          <w:t>Il Giocatore vuole pagare la cauzione.</w:t>
        </w:r>
      </w:ins>
    </w:p>
    <w:p w14:paraId="57CA1944" w14:textId="77777777" w:rsidR="000D2C9B" w:rsidRDefault="000D2C9B">
      <w:pPr>
        <w:pStyle w:val="Paragrafoelenco"/>
        <w:numPr>
          <w:ilvl w:val="0"/>
          <w:numId w:val="36"/>
        </w:numPr>
        <w:spacing w:after="0" w:line="240" w:lineRule="auto"/>
        <w:jc w:val="both"/>
        <w:rPr>
          <w:ins w:id="87" w:author="A" w:date="2020-12-31T21:26:00Z"/>
          <w:rFonts w:cstheme="minorHAnsi"/>
        </w:rPr>
        <w:pPrChange w:id="88" w:author="A" w:date="2020-12-31T21:26:00Z">
          <w:pPr>
            <w:pStyle w:val="Paragrafoelenco"/>
            <w:numPr>
              <w:numId w:val="27"/>
            </w:numPr>
            <w:spacing w:after="0" w:line="240" w:lineRule="auto"/>
            <w:ind w:left="1080" w:hanging="360"/>
            <w:jc w:val="both"/>
          </w:pPr>
        </w:pPrChange>
      </w:pPr>
      <w:ins w:id="89" w:author="A" w:date="2020-12-31T21:26:00Z">
        <w:r>
          <w:rPr>
            <w:rFonts w:cstheme="minorHAnsi"/>
          </w:rPr>
          <w:t>Il Giocatore seleziona la funzione relativa al pagamento della cauzione di € 125.</w:t>
        </w:r>
      </w:ins>
    </w:p>
    <w:p w14:paraId="7F38199F" w14:textId="77777777" w:rsidR="000D2C9B" w:rsidRDefault="000D2C9B">
      <w:pPr>
        <w:pStyle w:val="Paragrafoelenco"/>
        <w:numPr>
          <w:ilvl w:val="0"/>
          <w:numId w:val="36"/>
        </w:numPr>
        <w:spacing w:after="0" w:line="240" w:lineRule="auto"/>
        <w:jc w:val="both"/>
        <w:rPr>
          <w:ins w:id="90" w:author="A" w:date="2020-12-31T21:26:00Z"/>
          <w:rFonts w:cstheme="minorHAnsi"/>
        </w:rPr>
        <w:pPrChange w:id="91" w:author="A" w:date="2020-12-31T21:26:00Z">
          <w:pPr>
            <w:pStyle w:val="Paragrafoelenco"/>
            <w:numPr>
              <w:numId w:val="27"/>
            </w:numPr>
            <w:spacing w:after="0" w:line="240" w:lineRule="auto"/>
            <w:ind w:left="1080" w:hanging="360"/>
            <w:jc w:val="both"/>
          </w:pPr>
        </w:pPrChange>
      </w:pPr>
      <w:ins w:id="92" w:author="A" w:date="2020-12-31T21:26:00Z">
        <w:r w:rsidRPr="00907A05">
          <w:rPr>
            <w:rFonts w:cstheme="minorHAnsi"/>
          </w:rPr>
          <w:t xml:space="preserve">Il sistema </w:t>
        </w:r>
        <w:r>
          <w:rPr>
            <w:rFonts w:cstheme="minorHAnsi"/>
          </w:rPr>
          <w:t>termina il turno del Giocatore.</w:t>
        </w:r>
      </w:ins>
    </w:p>
    <w:p w14:paraId="263BD363" w14:textId="77777777" w:rsidR="000D2C9B" w:rsidRPr="00931228" w:rsidRDefault="000D2C9B">
      <w:pPr>
        <w:pStyle w:val="Paragrafoelenco"/>
        <w:numPr>
          <w:ilvl w:val="0"/>
          <w:numId w:val="36"/>
        </w:numPr>
        <w:spacing w:after="0" w:line="240" w:lineRule="auto"/>
        <w:jc w:val="both"/>
        <w:rPr>
          <w:ins w:id="93" w:author="A" w:date="2020-12-31T21:26:00Z"/>
          <w:rFonts w:cstheme="minorHAnsi"/>
          <w:b/>
          <w:bCs/>
        </w:rPr>
        <w:pPrChange w:id="94" w:author="A" w:date="2020-12-31T21:26:00Z">
          <w:pPr>
            <w:pStyle w:val="Paragrafoelenco"/>
            <w:numPr>
              <w:numId w:val="27"/>
            </w:numPr>
            <w:spacing w:after="0" w:line="240" w:lineRule="auto"/>
            <w:ind w:left="1080" w:hanging="360"/>
            <w:jc w:val="both"/>
          </w:pPr>
        </w:pPrChange>
      </w:pPr>
      <w:ins w:id="95" w:author="A" w:date="2020-12-31T21:26:00Z">
        <w:r>
          <w:rPr>
            <w:rFonts w:cstheme="minorHAnsi"/>
          </w:rPr>
          <w:t>Il sistema al turno successivo preleva</w:t>
        </w:r>
        <w:r w:rsidRPr="001816E8">
          <w:rPr>
            <w:rFonts w:cstheme="minorHAnsi"/>
          </w:rPr>
          <w:t xml:space="preserve"> una cauzione di € 125 dal conto del Giocatore</w:t>
        </w:r>
        <w:r>
          <w:rPr>
            <w:rFonts w:cstheme="minorHAnsi"/>
          </w:rPr>
          <w:t>.</w:t>
        </w:r>
      </w:ins>
    </w:p>
    <w:p w14:paraId="602942B9" w14:textId="77777777" w:rsidR="000D2C9B" w:rsidRPr="00931228" w:rsidRDefault="000D2C9B">
      <w:pPr>
        <w:pStyle w:val="Paragrafoelenco"/>
        <w:numPr>
          <w:ilvl w:val="0"/>
          <w:numId w:val="36"/>
        </w:numPr>
        <w:rPr>
          <w:ins w:id="96" w:author="A" w:date="2020-12-31T21:26:00Z"/>
          <w:rFonts w:cstheme="minorHAnsi"/>
        </w:rPr>
        <w:pPrChange w:id="97" w:author="A" w:date="2020-12-31T21:26:00Z">
          <w:pPr>
            <w:pStyle w:val="Paragrafoelenco"/>
            <w:numPr>
              <w:numId w:val="27"/>
            </w:numPr>
            <w:ind w:left="1080" w:hanging="360"/>
          </w:pPr>
        </w:pPrChange>
      </w:pPr>
      <w:ins w:id="98" w:author="A" w:date="2020-12-31T21:26:00Z">
        <w:r w:rsidRPr="00931228">
          <w:rPr>
            <w:rFonts w:cstheme="minorHAnsi"/>
          </w:rPr>
          <w:t>Il sistema assegna alla Banca la somma prelevata dal Giocatore.</w:t>
        </w:r>
      </w:ins>
    </w:p>
    <w:p w14:paraId="29F1912B" w14:textId="77777777" w:rsidR="000D2C9B" w:rsidRPr="00020EEB" w:rsidRDefault="000D2C9B">
      <w:pPr>
        <w:pStyle w:val="Paragrafoelenco"/>
        <w:numPr>
          <w:ilvl w:val="0"/>
          <w:numId w:val="36"/>
        </w:numPr>
        <w:spacing w:after="0" w:line="240" w:lineRule="auto"/>
        <w:jc w:val="both"/>
        <w:rPr>
          <w:ins w:id="99" w:author="A" w:date="2020-12-31T21:26:00Z"/>
          <w:rFonts w:cstheme="minorHAnsi"/>
          <w:b/>
          <w:bCs/>
        </w:rPr>
        <w:pPrChange w:id="100" w:author="A" w:date="2020-12-31T21:26:00Z">
          <w:pPr>
            <w:pStyle w:val="Paragrafoelenco"/>
            <w:numPr>
              <w:numId w:val="27"/>
            </w:numPr>
            <w:spacing w:after="0" w:line="240" w:lineRule="auto"/>
            <w:ind w:left="1080" w:hanging="360"/>
            <w:jc w:val="both"/>
          </w:pPr>
        </w:pPrChange>
      </w:pPr>
      <w:ins w:id="101" w:author="A" w:date="2020-12-31T21:26:00Z">
        <w:r>
          <w:rPr>
            <w:rFonts w:cstheme="minorHAnsi"/>
          </w:rPr>
          <w:t>Il Giocatore lancia i dadi.</w:t>
        </w:r>
      </w:ins>
    </w:p>
    <w:p w14:paraId="5ED4D31A" w14:textId="74AF19D7" w:rsidR="000D2C9B" w:rsidRDefault="000D2C9B" w:rsidP="000D2C9B">
      <w:pPr>
        <w:pStyle w:val="Paragrafoelenco"/>
        <w:numPr>
          <w:ilvl w:val="0"/>
          <w:numId w:val="36"/>
        </w:numPr>
        <w:spacing w:after="0" w:line="240" w:lineRule="auto"/>
        <w:jc w:val="both"/>
        <w:rPr>
          <w:ins w:id="102" w:author="A" w:date="2020-12-31T22:11:00Z"/>
          <w:rFonts w:cstheme="minorHAnsi"/>
        </w:rPr>
      </w:pPr>
      <w:ins w:id="103" w:author="A" w:date="2020-12-31T21:26:00Z">
        <w:r>
          <w:rPr>
            <w:rFonts w:cstheme="minorHAnsi"/>
          </w:rPr>
          <w:t>Il sistema prosegue con il passo 14 dello scenario principale di successo.</w:t>
        </w:r>
      </w:ins>
    </w:p>
    <w:p w14:paraId="4CE6C233" w14:textId="1452CDDD" w:rsidR="00D5373B" w:rsidRPr="006C2C86" w:rsidRDefault="00D5373B">
      <w:pPr>
        <w:spacing w:after="0" w:line="240" w:lineRule="auto"/>
        <w:ind w:left="360"/>
        <w:jc w:val="both"/>
        <w:rPr>
          <w:ins w:id="104" w:author="A" w:date="2020-12-31T22:11:00Z"/>
          <w:rFonts w:cstheme="minorHAnsi"/>
        </w:rPr>
        <w:pPrChange w:id="105" w:author="A" w:date="2020-12-31T22:11:00Z">
          <w:pPr>
            <w:pStyle w:val="Paragrafoelenco"/>
            <w:numPr>
              <w:numId w:val="26"/>
            </w:numPr>
            <w:spacing w:after="0" w:line="240" w:lineRule="auto"/>
            <w:ind w:hanging="360"/>
            <w:jc w:val="both"/>
          </w:pPr>
        </w:pPrChange>
      </w:pPr>
      <w:bookmarkStart w:id="106" w:name="_Hlk60345937"/>
      <w:ins w:id="107" w:author="A" w:date="2020-12-31T22:11:00Z">
        <w:r>
          <w:rPr>
            <w:rFonts w:cstheme="minorHAnsi"/>
          </w:rPr>
          <w:t xml:space="preserve">6b.  </w:t>
        </w:r>
        <w:r w:rsidRPr="006C2C86">
          <w:rPr>
            <w:rFonts w:cstheme="minorHAnsi"/>
          </w:rPr>
          <w:t>Il Giocatore lancia i dadi ed esce un punteggio doppio.</w:t>
        </w:r>
      </w:ins>
    </w:p>
    <w:p w14:paraId="6F0D893D" w14:textId="2B27D17D" w:rsidR="00D5373B" w:rsidRDefault="00D5373B">
      <w:pPr>
        <w:pStyle w:val="Paragrafoelenco"/>
        <w:numPr>
          <w:ilvl w:val="0"/>
          <w:numId w:val="37"/>
        </w:numPr>
        <w:spacing w:after="0" w:line="240" w:lineRule="auto"/>
        <w:jc w:val="both"/>
        <w:rPr>
          <w:ins w:id="108" w:author="A" w:date="2020-12-31T22:25:00Z"/>
          <w:rFonts w:cstheme="minorHAnsi"/>
        </w:rPr>
        <w:pPrChange w:id="109" w:author="A" w:date="2020-12-31T22:25:00Z">
          <w:pPr>
            <w:pStyle w:val="Paragrafoelenco"/>
            <w:numPr>
              <w:numId w:val="28"/>
            </w:numPr>
            <w:spacing w:after="0" w:line="240" w:lineRule="auto"/>
            <w:ind w:left="1080" w:hanging="360"/>
            <w:jc w:val="both"/>
          </w:pPr>
        </w:pPrChange>
      </w:pPr>
      <w:ins w:id="110" w:author="A" w:date="2020-12-31T22:11:00Z">
        <w:r w:rsidRPr="00907A05">
          <w:rPr>
            <w:rFonts w:cstheme="minorHAnsi"/>
          </w:rPr>
          <w:t xml:space="preserve">Il </w:t>
        </w:r>
        <w:r>
          <w:rPr>
            <w:rFonts w:cstheme="minorHAnsi"/>
          </w:rPr>
          <w:t>sistema prosegue con il passo 14 dello scenario principale di successo.</w:t>
        </w:r>
      </w:ins>
      <w:bookmarkEnd w:id="106"/>
    </w:p>
    <w:p w14:paraId="24B18CBF" w14:textId="06869B4C" w:rsidR="00636248" w:rsidRPr="00931228" w:rsidRDefault="00636248">
      <w:pPr>
        <w:spacing w:after="0" w:line="240" w:lineRule="auto"/>
        <w:ind w:left="709" w:hanging="349"/>
        <w:jc w:val="both"/>
        <w:rPr>
          <w:ins w:id="111" w:author="A" w:date="2020-12-31T22:25:00Z"/>
          <w:rFonts w:cstheme="minorHAnsi"/>
        </w:rPr>
        <w:pPrChange w:id="112" w:author="A" w:date="2020-12-31T22:25:00Z">
          <w:pPr>
            <w:spacing w:after="0" w:line="240" w:lineRule="auto"/>
            <w:ind w:left="360"/>
            <w:jc w:val="both"/>
          </w:pPr>
        </w:pPrChange>
      </w:pPr>
      <w:ins w:id="113" w:author="A" w:date="2020-12-31T22:25:00Z">
        <w:r>
          <w:rPr>
            <w:rFonts w:cstheme="minorHAnsi"/>
          </w:rPr>
          <w:t xml:space="preserve">6c. </w:t>
        </w:r>
      </w:ins>
      <w:ins w:id="114" w:author="A" w:date="2020-12-31T22:31:00Z">
        <w:r w:rsidR="00447513" w:rsidRPr="00447513">
          <w:rPr>
            <w:rFonts w:cstheme="minorHAnsi"/>
          </w:rPr>
          <w:t>Il Giocatore dispone della carta Probabilità/Imprevisti che prevede l’uscita gratis dalla Prigione e decide di utilizzare di tale carta</w:t>
        </w:r>
      </w:ins>
      <w:ins w:id="115" w:author="A" w:date="2020-12-31T22:25:00Z">
        <w:r>
          <w:rPr>
            <w:rFonts w:cstheme="minorHAnsi"/>
          </w:rPr>
          <w:t>:</w:t>
        </w:r>
      </w:ins>
    </w:p>
    <w:p w14:paraId="00D56599" w14:textId="77777777" w:rsidR="00D5373B" w:rsidRPr="00020EEB" w:rsidRDefault="00D5373B">
      <w:pPr>
        <w:pStyle w:val="Paragrafoelenco"/>
        <w:numPr>
          <w:ilvl w:val="0"/>
          <w:numId w:val="38"/>
        </w:numPr>
        <w:spacing w:after="0" w:line="240" w:lineRule="auto"/>
        <w:jc w:val="both"/>
        <w:rPr>
          <w:ins w:id="116" w:author="A" w:date="2020-12-31T22:11:00Z"/>
          <w:rFonts w:cstheme="minorHAnsi"/>
          <w:b/>
          <w:bCs/>
        </w:rPr>
        <w:pPrChange w:id="117" w:author="A" w:date="2020-12-31T22:25:00Z">
          <w:pPr>
            <w:pStyle w:val="Paragrafoelenco"/>
            <w:numPr>
              <w:numId w:val="30"/>
            </w:numPr>
            <w:spacing w:after="0" w:line="240" w:lineRule="auto"/>
            <w:ind w:left="1080" w:hanging="360"/>
            <w:jc w:val="both"/>
          </w:pPr>
        </w:pPrChange>
      </w:pPr>
      <w:ins w:id="118" w:author="A" w:date="2020-12-31T22:11:00Z">
        <w:r>
          <w:rPr>
            <w:rFonts w:cstheme="minorHAnsi"/>
          </w:rPr>
          <w:lastRenderedPageBreak/>
          <w:t>Il Giocatore lancia i dadi.</w:t>
        </w:r>
      </w:ins>
    </w:p>
    <w:p w14:paraId="7C7F3F38" w14:textId="0D9477A9" w:rsidR="00D5373B" w:rsidRPr="006C2C86" w:rsidRDefault="00D5373B">
      <w:pPr>
        <w:pStyle w:val="Paragrafoelenco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  <w:pPrChange w:id="119" w:author="A" w:date="2020-12-31T22:11:00Z">
          <w:pPr>
            <w:pStyle w:val="Paragrafoelenco"/>
            <w:numPr>
              <w:numId w:val="30"/>
            </w:numPr>
            <w:spacing w:after="0" w:line="240" w:lineRule="auto"/>
            <w:ind w:left="1080" w:hanging="360"/>
            <w:jc w:val="both"/>
          </w:pPr>
        </w:pPrChange>
      </w:pPr>
      <w:ins w:id="120" w:author="A" w:date="2020-12-31T22:11:00Z">
        <w:r>
          <w:rPr>
            <w:rFonts w:cstheme="minorHAnsi"/>
          </w:rPr>
          <w:t>Il sistema prosegue con il passo 14 dello scenario principale di successo.</w:t>
        </w:r>
      </w:ins>
    </w:p>
    <w:p w14:paraId="007BF164" w14:textId="7B2B21F2" w:rsidR="000E3080" w:rsidRPr="009A2F9A" w:rsidRDefault="00B10379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121" w:name="_Hlk60138778"/>
      <w:del w:id="122" w:author="A" w:date="2020-12-31T21:04:00Z">
        <w:r w:rsidDel="00A0658A">
          <w:rPr>
            <w:rFonts w:cstheme="minorHAnsi"/>
          </w:rPr>
          <w:delText>8</w:delText>
        </w:r>
        <w:r w:rsidR="000E3080" w:rsidDel="00A0658A">
          <w:rPr>
            <w:rFonts w:cstheme="minorHAnsi"/>
          </w:rPr>
          <w:delText>a</w:delText>
        </w:r>
      </w:del>
      <w:ins w:id="123" w:author="A" w:date="2020-12-31T21:04:00Z">
        <w:r w:rsidR="00A0658A">
          <w:rPr>
            <w:rFonts w:cstheme="minorHAnsi"/>
          </w:rPr>
          <w:t>12a</w:t>
        </w:r>
      </w:ins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22571D">
        <w:rPr>
          <w:rFonts w:cstheme="minorHAnsi"/>
        </w:rPr>
        <w:t xml:space="preserve"> </w:t>
      </w:r>
      <w:r w:rsidR="004B44A8">
        <w:rPr>
          <w:rFonts w:cstheme="minorHAnsi"/>
        </w:rPr>
        <w:t xml:space="preserve">dispone di una quantità di denaro insufficiente a pagare </w:t>
      </w:r>
      <w:del w:id="124" w:author="A" w:date="2020-12-31T21:03:00Z">
        <w:r w:rsidR="004B44A8" w:rsidDel="00A0658A">
          <w:rPr>
            <w:rFonts w:cstheme="minorHAnsi"/>
          </w:rPr>
          <w:delText>l</w:delText>
        </w:r>
        <w:r w:rsidR="00A63448" w:rsidDel="00A0658A">
          <w:rPr>
            <w:rFonts w:cstheme="minorHAnsi"/>
          </w:rPr>
          <w:delText>’imposta</w:delText>
        </w:r>
      </w:del>
      <w:ins w:id="125" w:author="A" w:date="2020-12-31T21:03:00Z">
        <w:r w:rsidR="00A0658A">
          <w:rPr>
            <w:rFonts w:cstheme="minorHAnsi"/>
          </w:rPr>
          <w:t>la cauzione</w:t>
        </w:r>
      </w:ins>
      <w:r w:rsidR="004B44A8"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EBBDD4E" w:rsidR="000E3080" w:rsidRDefault="000E3080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4242A205" w:rsidR="008971BC" w:rsidRDefault="008971BC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2 dello scenario principale di successo. </w:t>
      </w:r>
    </w:p>
    <w:p w14:paraId="2CFEAFD6" w14:textId="00B922FE" w:rsidR="008971BC" w:rsidRPr="009A2F9A" w:rsidRDefault="00A0658A" w:rsidP="008971BC">
      <w:pPr>
        <w:spacing w:after="0" w:line="240" w:lineRule="auto"/>
        <w:ind w:left="709" w:hanging="349"/>
        <w:jc w:val="both"/>
        <w:rPr>
          <w:rFonts w:cstheme="minorHAnsi"/>
        </w:rPr>
      </w:pPr>
      <w:ins w:id="126" w:author="A" w:date="2020-12-31T21:04:00Z">
        <w:r>
          <w:rPr>
            <w:rFonts w:cstheme="minorHAnsi"/>
          </w:rPr>
          <w:t>12</w:t>
        </w:r>
      </w:ins>
      <w:del w:id="127" w:author="A" w:date="2020-12-31T21:04:00Z">
        <w:r w:rsidR="00B10379" w:rsidDel="00A0658A">
          <w:rPr>
            <w:rFonts w:cstheme="minorHAnsi"/>
          </w:rPr>
          <w:delText>8</w:delText>
        </w:r>
      </w:del>
      <w:r w:rsidR="008971BC">
        <w:rPr>
          <w:rFonts w:cstheme="minorHAnsi"/>
        </w:rPr>
        <w:t>b</w:t>
      </w:r>
      <w:r w:rsidR="008971BC" w:rsidRPr="009A2F9A">
        <w:rPr>
          <w:rFonts w:cstheme="minorHAnsi"/>
        </w:rPr>
        <w:t xml:space="preserve">. </w:t>
      </w:r>
      <w:r w:rsidR="008971BC" w:rsidRPr="00AE344F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8971BC">
        <w:rPr>
          <w:rFonts w:cstheme="minorHAnsi"/>
        </w:rPr>
        <w:t xml:space="preserve"> dispone di una quantità di denaro insufficiente a pagare </w:t>
      </w:r>
      <w:del w:id="128" w:author="A" w:date="2020-12-31T21:04:00Z">
        <w:r w:rsidR="008971BC" w:rsidDel="00A0658A">
          <w:rPr>
            <w:rFonts w:cstheme="minorHAnsi"/>
          </w:rPr>
          <w:delText>l</w:delText>
        </w:r>
        <w:r w:rsidR="00A63448" w:rsidDel="00A0658A">
          <w:rPr>
            <w:rFonts w:cstheme="minorHAnsi"/>
          </w:rPr>
          <w:delText>’imposta</w:delText>
        </w:r>
      </w:del>
      <w:ins w:id="129" w:author="A" w:date="2020-12-31T21:04:00Z">
        <w:r>
          <w:rPr>
            <w:rFonts w:cstheme="minorHAnsi"/>
          </w:rPr>
          <w:t>la cauzione</w:t>
        </w:r>
      </w:ins>
      <w:r w:rsidR="008971BC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8971BC"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 w:rsidR="008971BC">
        <w:rPr>
          <w:rFonts w:cstheme="minorHAnsi"/>
        </w:rPr>
        <w:t xml:space="preserve"> da ipoteca</w:t>
      </w:r>
      <w:r w:rsidR="008971BC" w:rsidRPr="009A2F9A">
        <w:rPr>
          <w:rFonts w:cstheme="minorHAnsi"/>
        </w:rPr>
        <w:t>:</w:t>
      </w:r>
    </w:p>
    <w:p w14:paraId="0DCEDBDE" w14:textId="3A8D5C79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1D9C39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>Il sistema torna al passo 2 dello scenario principale di successo.</w:t>
      </w:r>
    </w:p>
    <w:p w14:paraId="1E64D452" w14:textId="7E71E2B5" w:rsidR="00A87E6E" w:rsidRPr="009A2F9A" w:rsidRDefault="00B10379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130" w:name="_Hlk60138922"/>
      <w:bookmarkStart w:id="131" w:name="_Hlk60139072"/>
      <w:bookmarkEnd w:id="121"/>
      <w:del w:id="132" w:author="A" w:date="2020-12-31T21:04:00Z">
        <w:r w:rsidDel="00A0658A">
          <w:rPr>
            <w:rFonts w:cstheme="minorHAnsi"/>
          </w:rPr>
          <w:delText>8</w:delText>
        </w:r>
        <w:r w:rsidR="008971BC" w:rsidDel="00A0658A">
          <w:rPr>
            <w:rFonts w:cstheme="minorHAnsi"/>
          </w:rPr>
          <w:delText>c</w:delText>
        </w:r>
      </w:del>
      <w:ins w:id="133" w:author="A" w:date="2020-12-31T21:04:00Z">
        <w:r w:rsidR="00A0658A">
          <w:rPr>
            <w:rFonts w:cstheme="minorHAnsi"/>
          </w:rPr>
          <w:t>12c</w:t>
        </w:r>
      </w:ins>
      <w:r w:rsidR="00A87E6E" w:rsidRPr="009A2F9A">
        <w:rPr>
          <w:rFonts w:cstheme="minorHAnsi"/>
        </w:rPr>
        <w:t xml:space="preserve">. </w:t>
      </w:r>
      <w:bookmarkStart w:id="134" w:name="_Hlk60138916"/>
      <w:r w:rsidR="00A87E6E" w:rsidRPr="00AE344F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A87E6E">
        <w:rPr>
          <w:rFonts w:cstheme="minorHAnsi"/>
        </w:rPr>
        <w:t xml:space="preserve"> dispone di una quantità di denaro insufficiente a pagare </w:t>
      </w:r>
      <w:del w:id="135" w:author="A" w:date="2020-12-31T21:04:00Z">
        <w:r w:rsidR="00A63448" w:rsidDel="00A0658A">
          <w:rPr>
            <w:rFonts w:cstheme="minorHAnsi"/>
          </w:rPr>
          <w:delText>l’imposta</w:delText>
        </w:r>
      </w:del>
      <w:ins w:id="136" w:author="A" w:date="2020-12-31T21:04:00Z">
        <w:r w:rsidR="00A0658A">
          <w:rPr>
            <w:rFonts w:cstheme="minorHAnsi"/>
          </w:rPr>
          <w:t>la cauzione</w:t>
        </w:r>
      </w:ins>
      <w:r w:rsidR="00A87E6E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A87E6E"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2A0982C2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2F30814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2 dello scenario principale di successo. </w:t>
      </w:r>
      <w:bookmarkEnd w:id="130"/>
      <w:bookmarkEnd w:id="134"/>
    </w:p>
    <w:bookmarkEnd w:id="131"/>
    <w:p w14:paraId="0653E8DF" w14:textId="7A687F63" w:rsidR="00EC47C4" w:rsidRPr="009A2F9A" w:rsidRDefault="00B10379" w:rsidP="00EC47C4">
      <w:pPr>
        <w:spacing w:after="0" w:line="240" w:lineRule="auto"/>
        <w:ind w:left="709" w:hanging="349"/>
        <w:jc w:val="both"/>
        <w:rPr>
          <w:rFonts w:cstheme="minorHAnsi"/>
        </w:rPr>
      </w:pPr>
      <w:del w:id="137" w:author="A" w:date="2020-12-31T21:04:00Z">
        <w:r w:rsidDel="00A0658A">
          <w:rPr>
            <w:rFonts w:cstheme="minorHAnsi"/>
          </w:rPr>
          <w:delText>8</w:delText>
        </w:r>
        <w:r w:rsidR="00EC47C4" w:rsidDel="00A0658A">
          <w:rPr>
            <w:rFonts w:cstheme="minorHAnsi"/>
          </w:rPr>
          <w:delText>d</w:delText>
        </w:r>
      </w:del>
      <w:ins w:id="138" w:author="A" w:date="2020-12-31T21:04:00Z">
        <w:r w:rsidR="00A0658A">
          <w:rPr>
            <w:rFonts w:cstheme="minorHAnsi"/>
          </w:rPr>
          <w:t>12d</w:t>
        </w:r>
      </w:ins>
      <w:r w:rsidR="00EC47C4" w:rsidRPr="009A2F9A">
        <w:rPr>
          <w:rFonts w:cstheme="minorHAnsi"/>
        </w:rPr>
        <w:t xml:space="preserve">. </w:t>
      </w:r>
      <w:r w:rsidR="00EC47C4" w:rsidRPr="00AE344F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EC47C4">
        <w:rPr>
          <w:rFonts w:cstheme="minorHAnsi"/>
        </w:rPr>
        <w:t xml:space="preserve"> dispone di una quantità di denaro insufficiente a pagare </w:t>
      </w:r>
      <w:del w:id="139" w:author="A" w:date="2020-12-31T21:04:00Z">
        <w:r w:rsidR="00A63448" w:rsidDel="00A0658A">
          <w:rPr>
            <w:rFonts w:cstheme="minorHAnsi"/>
          </w:rPr>
          <w:delText>l’imposta</w:delText>
        </w:r>
        <w:r w:rsidR="00EC47C4" w:rsidDel="00A0658A">
          <w:rPr>
            <w:rFonts w:cstheme="minorHAnsi"/>
          </w:rPr>
          <w:delText xml:space="preserve"> </w:delText>
        </w:r>
      </w:del>
      <w:ins w:id="140" w:author="A" w:date="2020-12-31T21:04:00Z">
        <w:r w:rsidR="00A0658A">
          <w:rPr>
            <w:rFonts w:cstheme="minorHAnsi"/>
          </w:rPr>
          <w:t xml:space="preserve">la cauzione </w:t>
        </w:r>
      </w:ins>
      <w:r w:rsidR="00EC47C4">
        <w:rPr>
          <w:rFonts w:cstheme="minorHAnsi"/>
        </w:rPr>
        <w:t>e non dispone di alcu</w:t>
      </w:r>
      <w:r w:rsidR="00EB32E7">
        <w:rPr>
          <w:rFonts w:cstheme="minorHAnsi"/>
        </w:rPr>
        <w:t>na proprietà, neppure</w:t>
      </w:r>
      <w:r w:rsidR="00EC47C4"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="00EC47C4" w:rsidRPr="009A2F9A">
        <w:rPr>
          <w:rFonts w:cstheme="minorHAnsi"/>
        </w:rPr>
        <w:t>:</w:t>
      </w:r>
    </w:p>
    <w:p w14:paraId="5C1971BA" w14:textId="2F2D4956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 w:rsidR="00EB32E7">
        <w:rPr>
          <w:rFonts w:cstheme="minorHAnsi"/>
          <w:u w:val="single"/>
        </w:rPr>
        <w:t xml:space="preserve">Fallimento del </w:t>
      </w:r>
      <w:r w:rsidR="00001AF5">
        <w:rPr>
          <w:rFonts w:cstheme="minorHAnsi"/>
          <w:u w:val="single"/>
        </w:rPr>
        <w:t>Giocatore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7089DD80" w14:textId="03444BBC" w:rsidR="00EC47C4" w:rsidDel="00986876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del w:id="141" w:author="A" w:date="2020-12-31T21:23:00Z"/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19F6DCC" w14:textId="77777777" w:rsidR="00986876" w:rsidRDefault="00986876">
      <w:pPr>
        <w:pStyle w:val="Paragrafoelenco"/>
        <w:numPr>
          <w:ilvl w:val="0"/>
          <w:numId w:val="21"/>
        </w:numPr>
        <w:spacing w:after="0" w:line="240" w:lineRule="auto"/>
        <w:rPr>
          <w:ins w:id="142" w:author="A" w:date="2020-12-31T21:23:00Z"/>
        </w:rPr>
        <w:pPrChange w:id="143" w:author="A" w:date="2020-12-31T21:23:00Z">
          <w:pPr>
            <w:spacing w:after="0" w:line="240" w:lineRule="auto"/>
            <w:jc w:val="both"/>
          </w:pPr>
        </w:pPrChange>
      </w:pPr>
    </w:p>
    <w:p w14:paraId="0C442971" w14:textId="477A048D" w:rsidR="00986876" w:rsidRPr="009A2F9A" w:rsidRDefault="00986876" w:rsidP="00986876">
      <w:pPr>
        <w:spacing w:after="0" w:line="240" w:lineRule="auto"/>
        <w:ind w:left="709" w:hanging="349"/>
        <w:jc w:val="both"/>
        <w:rPr>
          <w:ins w:id="144" w:author="A" w:date="2020-12-31T21:23:00Z"/>
          <w:rFonts w:cstheme="minorHAnsi"/>
        </w:rPr>
      </w:pPr>
      <w:bookmarkStart w:id="145" w:name="_Hlk60223513"/>
      <w:ins w:id="146" w:author="A" w:date="2020-12-31T21:24:00Z">
        <w:r>
          <w:rPr>
            <w:rFonts w:cstheme="minorHAnsi"/>
          </w:rPr>
          <w:t>15a</w:t>
        </w:r>
      </w:ins>
      <w:ins w:id="147" w:author="A" w:date="2020-12-31T21:23:00Z">
        <w:r w:rsidRPr="009A2F9A">
          <w:rPr>
            <w:rFonts w:cstheme="minorHAnsi"/>
          </w:rPr>
          <w:t xml:space="preserve">. </w:t>
        </w:r>
        <w:r w:rsidRPr="00AE344F">
          <w:rPr>
            <w:rFonts w:cstheme="minorHAnsi"/>
          </w:rPr>
          <w:t xml:space="preserve">Il </w:t>
        </w:r>
        <w:r>
          <w:rPr>
            <w:rFonts w:cstheme="minorHAnsi"/>
          </w:rPr>
          <w:t>Giocatore si trova su una casella di tipo Terreno, Stazione o Società appartenente a un avversario</w:t>
        </w:r>
        <w:r w:rsidRPr="009A2F9A">
          <w:rPr>
            <w:rFonts w:cstheme="minorHAnsi"/>
          </w:rPr>
          <w:t>:</w:t>
        </w:r>
      </w:ins>
    </w:p>
    <w:p w14:paraId="2DF6911E" w14:textId="77777777" w:rsidR="00986876" w:rsidRDefault="00986876" w:rsidP="00986876">
      <w:pPr>
        <w:numPr>
          <w:ilvl w:val="0"/>
          <w:numId w:val="31"/>
        </w:numPr>
        <w:spacing w:after="0" w:line="240" w:lineRule="auto"/>
        <w:jc w:val="both"/>
        <w:rPr>
          <w:ins w:id="148" w:author="A" w:date="2020-12-31T21:23:00Z"/>
          <w:rFonts w:cstheme="minorHAnsi"/>
        </w:rPr>
      </w:pPr>
      <w:ins w:id="149" w:author="A" w:date="2020-12-31T21:23:00Z">
        <w:r w:rsidRPr="000D78ED">
          <w:rPr>
            <w:rFonts w:cstheme="minorHAnsi"/>
          </w:rPr>
          <w:t xml:space="preserve">Il </w:t>
        </w:r>
        <w:r>
          <w:rPr>
            <w:rFonts w:cstheme="minorHAnsi"/>
          </w:rPr>
          <w:t>sistema</w:t>
        </w:r>
        <w:r w:rsidRPr="000D78ED">
          <w:rPr>
            <w:rFonts w:cstheme="minorHAnsi"/>
          </w:rPr>
          <w:t xml:space="preserve"> </w:t>
        </w:r>
        <w:r>
          <w:rPr>
            <w:rFonts w:cstheme="minorHAnsi"/>
          </w:rPr>
          <w:t>avvia il caso d’uso “</w:t>
        </w:r>
        <w:r w:rsidRPr="0022571D">
          <w:rPr>
            <w:rFonts w:cstheme="minorHAnsi"/>
            <w:u w:val="single"/>
          </w:rPr>
          <w:t xml:space="preserve">UC___ - </w:t>
        </w:r>
        <w:r>
          <w:rPr>
            <w:rFonts w:cstheme="minorHAnsi"/>
            <w:u w:val="single"/>
          </w:rPr>
          <w:t>Paga l’affitto</w:t>
        </w:r>
        <w:r>
          <w:rPr>
            <w:rFonts w:cstheme="minorHAnsi"/>
          </w:rPr>
          <w:t>”</w:t>
        </w:r>
        <w:r w:rsidRPr="009A2F9A">
          <w:rPr>
            <w:rFonts w:cstheme="minorHAnsi"/>
          </w:rPr>
          <w:t>.</w:t>
        </w:r>
      </w:ins>
    </w:p>
    <w:p w14:paraId="672A0729" w14:textId="77777777" w:rsidR="00986876" w:rsidRDefault="00986876" w:rsidP="00986876">
      <w:pPr>
        <w:numPr>
          <w:ilvl w:val="0"/>
          <w:numId w:val="31"/>
        </w:numPr>
        <w:spacing w:after="0" w:line="240" w:lineRule="auto"/>
        <w:jc w:val="both"/>
        <w:rPr>
          <w:ins w:id="150" w:author="A" w:date="2020-12-31T21:23:00Z"/>
          <w:rFonts w:cstheme="minorHAnsi"/>
        </w:rPr>
      </w:pPr>
      <w:ins w:id="151" w:author="A" w:date="2020-12-31T21:23:00Z">
        <w:r w:rsidRPr="00642BF3">
          <w:rPr>
            <w:rFonts w:cstheme="minorHAnsi"/>
          </w:rPr>
          <w:t xml:space="preserve">Il </w:t>
        </w:r>
        <w:r>
          <w:rPr>
            <w:rFonts w:cstheme="minorHAnsi"/>
          </w:rPr>
          <w:t>caso d’uso termina con successo</w:t>
        </w:r>
        <w:r w:rsidRPr="00642BF3">
          <w:rPr>
            <w:rFonts w:cstheme="minorHAnsi"/>
          </w:rPr>
          <w:t>.</w:t>
        </w:r>
      </w:ins>
    </w:p>
    <w:bookmarkEnd w:id="145"/>
    <w:p w14:paraId="526192E0" w14:textId="31B58F3B" w:rsidR="00986876" w:rsidRDefault="00986876" w:rsidP="00986876">
      <w:pPr>
        <w:spacing w:after="0" w:line="240" w:lineRule="auto"/>
        <w:ind w:left="709" w:hanging="349"/>
        <w:jc w:val="both"/>
        <w:rPr>
          <w:ins w:id="152" w:author="A" w:date="2020-12-31T21:23:00Z"/>
          <w:rFonts w:cstheme="minorHAnsi"/>
        </w:rPr>
      </w:pPr>
      <w:ins w:id="153" w:author="A" w:date="2020-12-31T21:24:00Z">
        <w:r>
          <w:rPr>
            <w:rFonts w:cstheme="minorHAnsi"/>
          </w:rPr>
          <w:t>15b</w:t>
        </w:r>
      </w:ins>
      <w:ins w:id="154" w:author="A" w:date="2020-12-31T21:23:00Z">
        <w:r w:rsidRPr="009A2F9A">
          <w:rPr>
            <w:rFonts w:cstheme="minorHAnsi"/>
          </w:rPr>
          <w:t xml:space="preserve">. </w:t>
        </w:r>
        <w:r w:rsidRPr="00AE344F">
          <w:rPr>
            <w:rFonts w:cstheme="minorHAnsi"/>
          </w:rPr>
          <w:t xml:space="preserve">Il </w:t>
        </w:r>
        <w:r>
          <w:rPr>
            <w:rFonts w:cstheme="minorHAnsi"/>
          </w:rPr>
          <w:t>Giocatore si trova su una casella di tipo Terreno, Stazione o Società non appartenente a nessun giocatore</w:t>
        </w:r>
        <w:r w:rsidRPr="009A2F9A">
          <w:rPr>
            <w:rFonts w:cstheme="minorHAnsi"/>
          </w:rPr>
          <w:t>:</w:t>
        </w:r>
      </w:ins>
    </w:p>
    <w:p w14:paraId="044C7332" w14:textId="77777777" w:rsidR="00986876" w:rsidRDefault="00986876" w:rsidP="00986876">
      <w:pPr>
        <w:spacing w:after="0" w:line="240" w:lineRule="auto"/>
        <w:ind w:left="993" w:hanging="285"/>
        <w:jc w:val="both"/>
        <w:rPr>
          <w:ins w:id="155" w:author="A" w:date="2020-12-31T21:23:00Z"/>
          <w:rFonts w:cstheme="minorHAnsi"/>
        </w:rPr>
      </w:pPr>
      <w:bookmarkStart w:id="156" w:name="_Hlk60223855"/>
      <w:ins w:id="157" w:author="A" w:date="2020-12-31T21:23:00Z">
        <w:r>
          <w:rPr>
            <w:rFonts w:cstheme="minorHAnsi"/>
          </w:rPr>
          <w:t>1a. Il Giocatore seleziona la funzione relativa all’acquisto della proprietà del Terreno, Stazione o Società:</w:t>
        </w:r>
      </w:ins>
    </w:p>
    <w:p w14:paraId="03EBF426" w14:textId="77777777" w:rsidR="00986876" w:rsidRDefault="00986876" w:rsidP="00986876">
      <w:pPr>
        <w:pStyle w:val="Paragrafoelenco"/>
        <w:numPr>
          <w:ilvl w:val="0"/>
          <w:numId w:val="33"/>
        </w:numPr>
        <w:spacing w:after="0" w:line="240" w:lineRule="auto"/>
        <w:jc w:val="both"/>
        <w:rPr>
          <w:ins w:id="158" w:author="A" w:date="2020-12-31T21:23:00Z"/>
          <w:rFonts w:cstheme="minorHAnsi"/>
        </w:rPr>
      </w:pPr>
      <w:ins w:id="159" w:author="A" w:date="2020-12-31T21:23:00Z">
        <w:r>
          <w:rPr>
            <w:rFonts w:cstheme="minorHAnsi"/>
          </w:rPr>
          <w:t>Il Giocatore avvia il caso d’uso “</w:t>
        </w:r>
        <w:r w:rsidRPr="009C7F61">
          <w:rPr>
            <w:rFonts w:cstheme="minorHAnsi"/>
            <w:u w:val="single"/>
          </w:rPr>
          <w:t>UC ___ - Acquista proprietà</w:t>
        </w:r>
        <w:r>
          <w:rPr>
            <w:rFonts w:cstheme="minorHAnsi"/>
          </w:rPr>
          <w:t>”.</w:t>
        </w:r>
      </w:ins>
    </w:p>
    <w:p w14:paraId="0E020503" w14:textId="77777777" w:rsidR="00986876" w:rsidRDefault="00986876" w:rsidP="00986876">
      <w:pPr>
        <w:pStyle w:val="Paragrafoelenco"/>
        <w:numPr>
          <w:ilvl w:val="0"/>
          <w:numId w:val="33"/>
        </w:numPr>
        <w:spacing w:after="0" w:line="240" w:lineRule="auto"/>
        <w:jc w:val="both"/>
        <w:rPr>
          <w:ins w:id="160" w:author="A" w:date="2020-12-31T21:23:00Z"/>
          <w:rFonts w:cstheme="minorHAnsi"/>
        </w:rPr>
      </w:pPr>
      <w:ins w:id="161" w:author="A" w:date="2020-12-31T21:23:00Z">
        <w:r w:rsidRPr="00642BF3">
          <w:rPr>
            <w:rFonts w:cstheme="minorHAnsi"/>
          </w:rPr>
          <w:t xml:space="preserve">Il </w:t>
        </w:r>
        <w:r>
          <w:rPr>
            <w:rFonts w:cstheme="minorHAnsi"/>
          </w:rPr>
          <w:t>caso d’uso termina con successo.</w:t>
        </w:r>
      </w:ins>
    </w:p>
    <w:bookmarkEnd w:id="156"/>
    <w:p w14:paraId="7E870832" w14:textId="77777777" w:rsidR="00986876" w:rsidRDefault="00986876" w:rsidP="00986876">
      <w:pPr>
        <w:spacing w:after="0" w:line="240" w:lineRule="auto"/>
        <w:ind w:left="993" w:hanging="285"/>
        <w:jc w:val="both"/>
        <w:rPr>
          <w:ins w:id="162" w:author="A" w:date="2020-12-31T21:23:00Z"/>
          <w:rFonts w:cstheme="minorHAnsi"/>
        </w:rPr>
      </w:pPr>
      <w:ins w:id="163" w:author="A" w:date="2020-12-31T21:23:00Z">
        <w:r>
          <w:rPr>
            <w:rFonts w:cstheme="minorHAnsi"/>
          </w:rPr>
          <w:t xml:space="preserve">1b. </w:t>
        </w:r>
        <w:r w:rsidRPr="009C7F61">
          <w:rPr>
            <w:rFonts w:cstheme="minorHAnsi"/>
          </w:rPr>
          <w:t>Il Giocatore non intende acquistare la proprietà del Terreno, Stazione o Società</w:t>
        </w:r>
        <w:r>
          <w:rPr>
            <w:rFonts w:cstheme="minorHAnsi"/>
          </w:rPr>
          <w:t>:</w:t>
        </w:r>
      </w:ins>
    </w:p>
    <w:p w14:paraId="1D526AA4" w14:textId="77777777" w:rsidR="00986876" w:rsidRDefault="00986876" w:rsidP="00986876">
      <w:pPr>
        <w:pStyle w:val="Paragrafoelenco"/>
        <w:numPr>
          <w:ilvl w:val="0"/>
          <w:numId w:val="34"/>
        </w:numPr>
        <w:spacing w:after="0" w:line="240" w:lineRule="auto"/>
        <w:jc w:val="both"/>
        <w:rPr>
          <w:ins w:id="164" w:author="A" w:date="2020-12-31T21:23:00Z"/>
          <w:rFonts w:cstheme="minorHAnsi"/>
        </w:rPr>
      </w:pPr>
      <w:ins w:id="165" w:author="A" w:date="2020-12-31T21:23:00Z">
        <w:r w:rsidRPr="00642BF3">
          <w:rPr>
            <w:rFonts w:cstheme="minorHAnsi"/>
          </w:rPr>
          <w:t xml:space="preserve">Il </w:t>
        </w:r>
        <w:r>
          <w:rPr>
            <w:rFonts w:cstheme="minorHAnsi"/>
          </w:rPr>
          <w:t>caso d’uso termina con successo.</w:t>
        </w:r>
      </w:ins>
    </w:p>
    <w:p w14:paraId="7DD1CE72" w14:textId="44B6183E" w:rsidR="00986876" w:rsidRPr="009A2F9A" w:rsidRDefault="00986876" w:rsidP="00986876">
      <w:pPr>
        <w:spacing w:after="0" w:line="240" w:lineRule="auto"/>
        <w:ind w:left="709" w:hanging="349"/>
        <w:jc w:val="both"/>
        <w:rPr>
          <w:ins w:id="166" w:author="A" w:date="2020-12-31T21:23:00Z"/>
          <w:rFonts w:cstheme="minorHAnsi"/>
        </w:rPr>
      </w:pPr>
      <w:ins w:id="167" w:author="A" w:date="2020-12-31T21:24:00Z">
        <w:r>
          <w:rPr>
            <w:rFonts w:cstheme="minorHAnsi"/>
          </w:rPr>
          <w:t>15c</w:t>
        </w:r>
      </w:ins>
      <w:ins w:id="168" w:author="A" w:date="2020-12-31T21:23:00Z">
        <w:r w:rsidRPr="009A2F9A">
          <w:rPr>
            <w:rFonts w:cstheme="minorHAnsi"/>
          </w:rPr>
          <w:t xml:space="preserve">. </w:t>
        </w:r>
        <w:r w:rsidRPr="00AE344F">
          <w:rPr>
            <w:rFonts w:cstheme="minorHAnsi"/>
          </w:rPr>
          <w:t xml:space="preserve">Il </w:t>
        </w:r>
        <w:r>
          <w:rPr>
            <w:rFonts w:cstheme="minorHAnsi"/>
          </w:rPr>
          <w:t>Giocatore si trova su una casella di tipo Probabilità o Imprevisti</w:t>
        </w:r>
        <w:r w:rsidRPr="009A2F9A">
          <w:rPr>
            <w:rFonts w:cstheme="minorHAnsi"/>
          </w:rPr>
          <w:t>:</w:t>
        </w:r>
      </w:ins>
    </w:p>
    <w:p w14:paraId="74E9E672" w14:textId="77777777" w:rsidR="00986876" w:rsidRDefault="00986876" w:rsidP="00986876">
      <w:pPr>
        <w:numPr>
          <w:ilvl w:val="0"/>
          <w:numId w:val="35"/>
        </w:numPr>
        <w:spacing w:after="0" w:line="240" w:lineRule="auto"/>
        <w:jc w:val="both"/>
        <w:rPr>
          <w:ins w:id="169" w:author="A" w:date="2020-12-31T21:23:00Z"/>
          <w:rFonts w:cstheme="minorHAnsi"/>
        </w:rPr>
      </w:pPr>
      <w:ins w:id="170" w:author="A" w:date="2020-12-31T21:23:00Z">
        <w:r w:rsidRPr="000D78ED">
          <w:rPr>
            <w:rFonts w:cstheme="minorHAnsi"/>
          </w:rPr>
          <w:t xml:space="preserve">Il </w:t>
        </w:r>
        <w:r>
          <w:rPr>
            <w:rFonts w:cstheme="minorHAnsi"/>
          </w:rPr>
          <w:t>sistema</w:t>
        </w:r>
        <w:r w:rsidRPr="000D78ED">
          <w:rPr>
            <w:rFonts w:cstheme="minorHAnsi"/>
          </w:rPr>
          <w:t xml:space="preserve"> </w:t>
        </w:r>
        <w:r>
          <w:rPr>
            <w:rFonts w:cstheme="minorHAnsi"/>
          </w:rPr>
          <w:t>avvia il caso d’uso “</w:t>
        </w:r>
        <w:r w:rsidRPr="0022571D">
          <w:rPr>
            <w:rFonts w:cstheme="minorHAnsi"/>
            <w:u w:val="single"/>
          </w:rPr>
          <w:t xml:space="preserve">UC___ - </w:t>
        </w:r>
        <w:r>
          <w:rPr>
            <w:rFonts w:cstheme="minorHAnsi"/>
            <w:u w:val="single"/>
          </w:rPr>
          <w:t>Pesca Probabilità o Imprevisti</w:t>
        </w:r>
        <w:r>
          <w:rPr>
            <w:rFonts w:cstheme="minorHAnsi"/>
          </w:rPr>
          <w:t>”</w:t>
        </w:r>
        <w:r w:rsidRPr="009A2F9A">
          <w:rPr>
            <w:rFonts w:cstheme="minorHAnsi"/>
          </w:rPr>
          <w:t>.</w:t>
        </w:r>
      </w:ins>
    </w:p>
    <w:p w14:paraId="38800A65" w14:textId="4FD5DA6E" w:rsidR="00020EEB" w:rsidRPr="00020EEB" w:rsidDel="006C2C86" w:rsidRDefault="00020EEB" w:rsidP="00001AF5">
      <w:pPr>
        <w:pStyle w:val="Paragrafoelenco"/>
        <w:spacing w:after="0" w:line="240" w:lineRule="auto"/>
        <w:jc w:val="both"/>
        <w:rPr>
          <w:del w:id="171" w:author="A" w:date="2020-12-31T22:26:00Z"/>
          <w:rFonts w:cstheme="minorHAnsi"/>
          <w:b/>
          <w:bCs/>
        </w:rPr>
      </w:pPr>
    </w:p>
    <w:p w14:paraId="4493DE85" w14:textId="77777777" w:rsidR="00020EEB" w:rsidDel="006C2C86" w:rsidRDefault="00020EEB" w:rsidP="00020EEB">
      <w:pPr>
        <w:spacing w:after="0" w:line="240" w:lineRule="auto"/>
        <w:jc w:val="both"/>
        <w:rPr>
          <w:del w:id="172" w:author="A" w:date="2020-12-31T22:26:00Z"/>
          <w:rFonts w:cstheme="minorHAnsi"/>
          <w:b/>
          <w:bCs/>
          <w:u w:val="single"/>
        </w:rPr>
      </w:pPr>
    </w:p>
    <w:p w14:paraId="7A8510DC" w14:textId="77777777" w:rsidR="00020EEB" w:rsidDel="006C2C86" w:rsidRDefault="00020EEB" w:rsidP="00020EEB">
      <w:pPr>
        <w:spacing w:after="0" w:line="240" w:lineRule="auto"/>
        <w:jc w:val="both"/>
        <w:rPr>
          <w:del w:id="173" w:author="A" w:date="2020-12-31T22:26:00Z"/>
          <w:rFonts w:cstheme="minorHAnsi"/>
          <w:b/>
          <w:bCs/>
          <w:u w:val="single"/>
        </w:rPr>
      </w:pPr>
    </w:p>
    <w:p w14:paraId="2E6533C9" w14:textId="07E602B9" w:rsidR="00020EEB" w:rsidDel="00E17A0C" w:rsidRDefault="00020EEB" w:rsidP="00020EEB">
      <w:pPr>
        <w:spacing w:after="0" w:line="240" w:lineRule="auto"/>
        <w:jc w:val="both"/>
        <w:rPr>
          <w:del w:id="174" w:author="A" w:date="2020-12-31T22:31:00Z"/>
          <w:rFonts w:cstheme="minorHAnsi"/>
          <w:b/>
          <w:bCs/>
          <w:u w:val="single"/>
        </w:rPr>
      </w:pPr>
    </w:p>
    <w:p w14:paraId="2DFA8665" w14:textId="266A18C4" w:rsidR="00020EEB" w:rsidDel="00E17A0C" w:rsidRDefault="00020EEB" w:rsidP="00020EEB">
      <w:pPr>
        <w:spacing w:after="0" w:line="240" w:lineRule="auto"/>
        <w:jc w:val="both"/>
        <w:rPr>
          <w:del w:id="175" w:author="A" w:date="2020-12-31T22:31:00Z"/>
          <w:rFonts w:cstheme="minorHAnsi"/>
          <w:b/>
          <w:bCs/>
          <w:u w:val="single"/>
        </w:rPr>
      </w:pPr>
      <w:del w:id="176" w:author="A" w:date="2020-12-31T22:31:00Z">
        <w:r w:rsidRPr="00B10379" w:rsidDel="00E17A0C">
          <w:rPr>
            <w:rFonts w:cstheme="minorHAnsi"/>
            <w:b/>
            <w:bCs/>
            <w:u w:val="single"/>
          </w:rPr>
          <w:delText xml:space="preserve">Scenario </w:delText>
        </w:r>
        <w:r w:rsidDel="00E17A0C">
          <w:rPr>
            <w:rFonts w:cstheme="minorHAnsi"/>
            <w:b/>
            <w:bCs/>
            <w:u w:val="single"/>
          </w:rPr>
          <w:delText>secondario</w:delText>
        </w:r>
        <w:r w:rsidRPr="00B10379" w:rsidDel="00E17A0C">
          <w:rPr>
            <w:rFonts w:cstheme="minorHAnsi"/>
            <w:b/>
            <w:bCs/>
            <w:u w:val="single"/>
          </w:rPr>
          <w:delText xml:space="preserve"> di successo:</w:delText>
        </w:r>
      </w:del>
    </w:p>
    <w:p w14:paraId="7F028D28" w14:textId="7E7B1B56" w:rsidR="00020EEB" w:rsidRPr="00907A05" w:rsidDel="00E17A0C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del w:id="177" w:author="A" w:date="2020-12-31T22:31:00Z"/>
          <w:rFonts w:cstheme="minorHAnsi"/>
          <w:b/>
          <w:bCs/>
          <w:u w:val="single"/>
        </w:rPr>
      </w:pPr>
      <w:del w:id="178" w:author="A" w:date="2020-12-31T22:31:00Z">
        <w:r w:rsidRPr="00907A05" w:rsidDel="00E17A0C">
          <w:rPr>
            <w:rFonts w:cstheme="minorHAnsi"/>
          </w:rPr>
          <w:delText xml:space="preserve">Il caso d'uso inizia quando il </w:delText>
        </w:r>
        <w:r w:rsidR="00001AF5" w:rsidDel="00E17A0C">
          <w:rPr>
            <w:rFonts w:cstheme="minorHAnsi"/>
          </w:rPr>
          <w:delText>Giocatore</w:delText>
        </w:r>
        <w:r w:rsidRPr="00907A05" w:rsidDel="00E17A0C">
          <w:rPr>
            <w:rFonts w:cstheme="minorHAnsi"/>
          </w:rPr>
          <w:delText xml:space="preserve"> si trova su una casella Prigione.</w:delText>
        </w:r>
      </w:del>
    </w:p>
    <w:p w14:paraId="1FEE27C7" w14:textId="403DFB1E" w:rsidR="00020EEB" w:rsidRPr="00020EEB" w:rsidDel="00E17A0C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del w:id="179" w:author="A" w:date="2020-12-31T22:31:00Z"/>
          <w:rFonts w:cstheme="minorHAnsi"/>
          <w:b/>
          <w:bCs/>
        </w:rPr>
      </w:pPr>
      <w:del w:id="180" w:author="A" w:date="2020-12-31T22:31:00Z">
        <w:r w:rsidRPr="00907A05" w:rsidDel="00E17A0C">
          <w:rPr>
            <w:rFonts w:cstheme="minorHAnsi"/>
          </w:rPr>
          <w:delText xml:space="preserve">Il sistema </w:delText>
        </w:r>
        <w:r w:rsidDel="00E17A0C">
          <w:rPr>
            <w:rFonts w:cstheme="minorHAnsi"/>
          </w:rPr>
          <w:delText xml:space="preserve">termina il turno del </w:delText>
        </w:r>
        <w:r w:rsidR="00001AF5" w:rsidDel="00E17A0C">
          <w:rPr>
            <w:rFonts w:cstheme="minorHAnsi"/>
          </w:rPr>
          <w:delText>Giocatore</w:delText>
        </w:r>
        <w:r w:rsidDel="00E17A0C">
          <w:rPr>
            <w:rFonts w:cstheme="minorHAnsi"/>
          </w:rPr>
          <w:delText>.</w:delText>
        </w:r>
      </w:del>
    </w:p>
    <w:p w14:paraId="0E78B4AB" w14:textId="775B4FF7" w:rsidR="00020EEB" w:rsidDel="00E17A0C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del w:id="181" w:author="A" w:date="2020-12-31T22:31:00Z"/>
          <w:rFonts w:cstheme="minorHAnsi"/>
        </w:rPr>
      </w:pPr>
      <w:del w:id="182" w:author="A" w:date="2020-12-31T22:31:00Z">
        <w:r w:rsidRPr="00CB70DC" w:rsidDel="00E17A0C">
          <w:rPr>
            <w:rFonts w:cstheme="minorHAnsi"/>
          </w:rPr>
          <w:delText xml:space="preserve">Il </w:delText>
        </w:r>
        <w:r w:rsidR="00001AF5" w:rsidDel="00E17A0C">
          <w:rPr>
            <w:rFonts w:cstheme="minorHAnsi"/>
          </w:rPr>
          <w:delText>Giocatore</w:delText>
        </w:r>
        <w:r w:rsidDel="00E17A0C">
          <w:rPr>
            <w:rFonts w:cstheme="minorHAnsi"/>
          </w:rPr>
          <w:delText xml:space="preserve"> utilizza una carta Uscite Gratis di Prigione.</w:delText>
        </w:r>
      </w:del>
    </w:p>
    <w:p w14:paraId="4123F8DA" w14:textId="1AFFF094" w:rsidR="00020EEB" w:rsidRPr="00020EEB" w:rsidDel="00E17A0C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del w:id="183" w:author="A" w:date="2020-12-31T22:31:00Z"/>
          <w:rFonts w:cstheme="minorHAnsi"/>
          <w:b/>
          <w:bCs/>
        </w:rPr>
      </w:pPr>
      <w:del w:id="184" w:author="A" w:date="2020-12-31T22:31:00Z">
        <w:r w:rsidDel="00E17A0C">
          <w:rPr>
            <w:rFonts w:cstheme="minorHAnsi"/>
          </w:rPr>
          <w:delText xml:space="preserve">Il </w:delText>
        </w:r>
        <w:r w:rsidR="00001AF5" w:rsidDel="00E17A0C">
          <w:rPr>
            <w:rFonts w:cstheme="minorHAnsi"/>
          </w:rPr>
          <w:delText>Giocatore</w:delText>
        </w:r>
        <w:r w:rsidDel="00E17A0C">
          <w:rPr>
            <w:rFonts w:cstheme="minorHAnsi"/>
          </w:rPr>
          <w:delText xml:space="preserve"> lancia i dadi.</w:delText>
        </w:r>
      </w:del>
    </w:p>
    <w:p w14:paraId="47B7C083" w14:textId="34FDC1D5" w:rsidR="00020EEB" w:rsidRPr="00B10379" w:rsidDel="00E17A0C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del w:id="185" w:author="A" w:date="2020-12-31T22:31:00Z"/>
          <w:rFonts w:cstheme="minorHAnsi"/>
        </w:rPr>
      </w:pPr>
      <w:del w:id="186" w:author="A" w:date="2020-12-31T22:31:00Z">
        <w:r w:rsidDel="00E17A0C">
          <w:rPr>
            <w:rFonts w:cstheme="minorHAnsi"/>
          </w:rPr>
          <w:delText xml:space="preserve">Il </w:delText>
        </w:r>
        <w:r w:rsidR="00001AF5" w:rsidDel="00E17A0C">
          <w:rPr>
            <w:rFonts w:cstheme="minorHAnsi"/>
          </w:rPr>
          <w:delText>Giocatore</w:delText>
        </w:r>
        <w:r w:rsidDel="00E17A0C">
          <w:rPr>
            <w:rFonts w:cstheme="minorHAnsi"/>
          </w:rPr>
          <w:delText xml:space="preserve"> esegue i passi pari al lancio dei dadi.</w:delText>
        </w:r>
      </w:del>
    </w:p>
    <w:p w14:paraId="6E1A2630" w14:textId="0601CA8B" w:rsidR="00B10379" w:rsidRPr="00B10379" w:rsidDel="00E17A0C" w:rsidRDefault="00B10379" w:rsidP="00B10379">
      <w:pPr>
        <w:spacing w:after="0" w:line="240" w:lineRule="auto"/>
        <w:rPr>
          <w:del w:id="187" w:author="A" w:date="2020-12-31T22:31:00Z"/>
          <w:rFonts w:cstheme="minorHAnsi"/>
        </w:rPr>
      </w:pPr>
    </w:p>
    <w:p w14:paraId="5E770201" w14:textId="034D4EC8" w:rsidR="00907A05" w:rsidDel="00636248" w:rsidRDefault="000E3080" w:rsidP="00907A05">
      <w:pPr>
        <w:spacing w:after="0" w:line="240" w:lineRule="auto"/>
        <w:jc w:val="both"/>
        <w:rPr>
          <w:del w:id="188" w:author="A" w:date="2020-12-31T22:26:00Z"/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</w:t>
      </w:r>
      <w:r w:rsidR="00907A05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907A05">
        <w:rPr>
          <w:rFonts w:cstheme="minorHAnsi"/>
        </w:rPr>
        <w:t xml:space="preserve"> si trova sulla casella Prigione</w:t>
      </w:r>
      <w:del w:id="189" w:author="A" w:date="2020-12-31T22:32:00Z">
        <w:r w:rsidR="00907A05" w:rsidDel="00E63E58">
          <w:rPr>
            <w:rFonts w:cstheme="minorHAnsi"/>
          </w:rPr>
          <w:delText xml:space="preserve"> a seguito del lancio di dadi che fanno terminare il segnalino su di essa o pesca una carta Probabilità o Imprevisti oppure escono per tre volte punteggi doppi con i dadi</w:delText>
        </w:r>
      </w:del>
      <w:r w:rsidR="00907A05">
        <w:rPr>
          <w:rFonts w:cstheme="minorHAnsi"/>
        </w:rPr>
        <w:t>.</w:t>
      </w:r>
    </w:p>
    <w:p w14:paraId="173E7690" w14:textId="24B09B8E" w:rsidR="009D619E" w:rsidRPr="006C2C86" w:rsidRDefault="009D619E" w:rsidP="006C2C86">
      <w:pPr>
        <w:spacing w:after="0" w:line="240" w:lineRule="auto"/>
        <w:jc w:val="both"/>
        <w:rPr>
          <w:rFonts w:cstheme="minorHAnsi"/>
        </w:rPr>
      </w:pPr>
    </w:p>
    <w:sectPr w:rsidR="009D619E" w:rsidRPr="006C2C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Zapf Dingbat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D2C42C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59"/>
    <w:multiLevelType w:val="hybridMultilevel"/>
    <w:tmpl w:val="9B7EC148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B3E5F25"/>
    <w:multiLevelType w:val="hybridMultilevel"/>
    <w:tmpl w:val="313AF0E6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96156"/>
    <w:multiLevelType w:val="hybridMultilevel"/>
    <w:tmpl w:val="BA9C9D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281B6D"/>
    <w:multiLevelType w:val="hybridMultilevel"/>
    <w:tmpl w:val="1AD0F2D4"/>
    <w:lvl w:ilvl="0" w:tplc="8494BC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4" w15:restartNumberingAfterBreak="0">
    <w:nsid w:val="3B60015F"/>
    <w:multiLevelType w:val="hybridMultilevel"/>
    <w:tmpl w:val="040A40B0"/>
    <w:lvl w:ilvl="0" w:tplc="07803E4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2560DB0"/>
    <w:multiLevelType w:val="hybridMultilevel"/>
    <w:tmpl w:val="11FE8A1C"/>
    <w:lvl w:ilvl="0" w:tplc="D06EC95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722D7F"/>
    <w:multiLevelType w:val="hybridMultilevel"/>
    <w:tmpl w:val="86E20862"/>
    <w:lvl w:ilvl="0" w:tplc="FA0AF1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8290283"/>
    <w:multiLevelType w:val="hybridMultilevel"/>
    <w:tmpl w:val="43488CF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CDF520C"/>
    <w:multiLevelType w:val="hybridMultilevel"/>
    <w:tmpl w:val="574087E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E5E21B9"/>
    <w:multiLevelType w:val="hybridMultilevel"/>
    <w:tmpl w:val="07A20D2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A24F3"/>
    <w:multiLevelType w:val="hybridMultilevel"/>
    <w:tmpl w:val="3DB23F8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717462"/>
    <w:multiLevelType w:val="hybridMultilevel"/>
    <w:tmpl w:val="11FE8A1C"/>
    <w:lvl w:ilvl="0" w:tplc="D06EC95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9B63EE"/>
    <w:multiLevelType w:val="hybridMultilevel"/>
    <w:tmpl w:val="3C1675A0"/>
    <w:lvl w:ilvl="0" w:tplc="21FC21C2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82CA3"/>
    <w:multiLevelType w:val="hybridMultilevel"/>
    <w:tmpl w:val="1AD0F2D4"/>
    <w:lvl w:ilvl="0" w:tplc="8494BC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4C10EEA"/>
    <w:multiLevelType w:val="hybridMultilevel"/>
    <w:tmpl w:val="040A40B0"/>
    <w:lvl w:ilvl="0" w:tplc="07803E4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F600281"/>
    <w:multiLevelType w:val="hybridMultilevel"/>
    <w:tmpl w:val="313AF0E6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1C27F8A"/>
    <w:multiLevelType w:val="hybridMultilevel"/>
    <w:tmpl w:val="3DB23F8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24"/>
  </w:num>
  <w:num w:numId="3">
    <w:abstractNumId w:val="18"/>
  </w:num>
  <w:num w:numId="4">
    <w:abstractNumId w:val="6"/>
  </w:num>
  <w:num w:numId="5">
    <w:abstractNumId w:val="15"/>
  </w:num>
  <w:num w:numId="6">
    <w:abstractNumId w:val="10"/>
  </w:num>
  <w:num w:numId="7">
    <w:abstractNumId w:val="31"/>
  </w:num>
  <w:num w:numId="8">
    <w:abstractNumId w:val="23"/>
  </w:num>
  <w:num w:numId="9">
    <w:abstractNumId w:val="11"/>
  </w:num>
  <w:num w:numId="10">
    <w:abstractNumId w:val="20"/>
  </w:num>
  <w:num w:numId="11">
    <w:abstractNumId w:val="4"/>
  </w:num>
  <w:num w:numId="12">
    <w:abstractNumId w:val="35"/>
  </w:num>
  <w:num w:numId="13">
    <w:abstractNumId w:val="37"/>
  </w:num>
  <w:num w:numId="14">
    <w:abstractNumId w:val="13"/>
  </w:num>
  <w:num w:numId="15">
    <w:abstractNumId w:val="5"/>
  </w:num>
  <w:num w:numId="16">
    <w:abstractNumId w:val="9"/>
  </w:num>
  <w:num w:numId="17">
    <w:abstractNumId w:val="0"/>
  </w:num>
  <w:num w:numId="18">
    <w:abstractNumId w:val="33"/>
  </w:num>
  <w:num w:numId="19">
    <w:abstractNumId w:val="36"/>
  </w:num>
  <w:num w:numId="20">
    <w:abstractNumId w:val="30"/>
  </w:num>
  <w:num w:numId="21">
    <w:abstractNumId w:val="1"/>
  </w:num>
  <w:num w:numId="22">
    <w:abstractNumId w:val="17"/>
  </w:num>
  <w:num w:numId="23">
    <w:abstractNumId w:val="3"/>
  </w:num>
  <w:num w:numId="24">
    <w:abstractNumId w:val="7"/>
  </w:num>
  <w:num w:numId="25">
    <w:abstractNumId w:val="32"/>
  </w:num>
  <w:num w:numId="26">
    <w:abstractNumId w:val="27"/>
  </w:num>
  <w:num w:numId="27">
    <w:abstractNumId w:val="26"/>
  </w:num>
  <w:num w:numId="28">
    <w:abstractNumId w:val="34"/>
  </w:num>
  <w:num w:numId="29">
    <w:abstractNumId w:val="8"/>
  </w:num>
  <w:num w:numId="30">
    <w:abstractNumId w:val="29"/>
  </w:num>
  <w:num w:numId="31">
    <w:abstractNumId w:val="22"/>
  </w:num>
  <w:num w:numId="32">
    <w:abstractNumId w:val="21"/>
  </w:num>
  <w:num w:numId="33">
    <w:abstractNumId w:val="12"/>
  </w:num>
  <w:num w:numId="34">
    <w:abstractNumId w:val="28"/>
  </w:num>
  <w:num w:numId="35">
    <w:abstractNumId w:val="19"/>
  </w:num>
  <w:num w:numId="36">
    <w:abstractNumId w:val="16"/>
  </w:num>
  <w:num w:numId="37">
    <w:abstractNumId w:val="25"/>
  </w:num>
  <w:num w:numId="3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01AF5"/>
    <w:rsid w:val="00020EEB"/>
    <w:rsid w:val="00076508"/>
    <w:rsid w:val="000D2C9B"/>
    <w:rsid w:val="000E3080"/>
    <w:rsid w:val="001329C0"/>
    <w:rsid w:val="001816E8"/>
    <w:rsid w:val="001C7ED0"/>
    <w:rsid w:val="0022571D"/>
    <w:rsid w:val="002D21DD"/>
    <w:rsid w:val="00301B0A"/>
    <w:rsid w:val="003A613A"/>
    <w:rsid w:val="00447513"/>
    <w:rsid w:val="004B44A8"/>
    <w:rsid w:val="004E4041"/>
    <w:rsid w:val="004E5D8E"/>
    <w:rsid w:val="004F1895"/>
    <w:rsid w:val="005E5788"/>
    <w:rsid w:val="00636248"/>
    <w:rsid w:val="006C0F44"/>
    <w:rsid w:val="006C2C86"/>
    <w:rsid w:val="007A01FC"/>
    <w:rsid w:val="007A30C1"/>
    <w:rsid w:val="008439F5"/>
    <w:rsid w:val="00844BF9"/>
    <w:rsid w:val="008971BC"/>
    <w:rsid w:val="008A4195"/>
    <w:rsid w:val="00907A05"/>
    <w:rsid w:val="009125DC"/>
    <w:rsid w:val="00974927"/>
    <w:rsid w:val="00986876"/>
    <w:rsid w:val="009D619E"/>
    <w:rsid w:val="00A0658A"/>
    <w:rsid w:val="00A63448"/>
    <w:rsid w:val="00A87E6E"/>
    <w:rsid w:val="00AD04F8"/>
    <w:rsid w:val="00AE3544"/>
    <w:rsid w:val="00AE395D"/>
    <w:rsid w:val="00B10379"/>
    <w:rsid w:val="00BB3B18"/>
    <w:rsid w:val="00C0489F"/>
    <w:rsid w:val="00C1614F"/>
    <w:rsid w:val="00D5373B"/>
    <w:rsid w:val="00D70923"/>
    <w:rsid w:val="00D760D8"/>
    <w:rsid w:val="00DB3F6F"/>
    <w:rsid w:val="00DB5381"/>
    <w:rsid w:val="00E17A0C"/>
    <w:rsid w:val="00E63E58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1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1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0A46-8D98-4D9E-AF35-63B396A2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39</cp:revision>
  <dcterms:created xsi:type="dcterms:W3CDTF">2020-12-29T02:46:00Z</dcterms:created>
  <dcterms:modified xsi:type="dcterms:W3CDTF">2021-01-01T03:13:00Z</dcterms:modified>
</cp:coreProperties>
</file>